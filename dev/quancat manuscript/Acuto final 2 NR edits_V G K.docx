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60FD44" w14:textId="77777777" w:rsidR="00BA5CDF" w:rsidRPr="007254E7" w:rsidRDefault="00BA5CDF" w:rsidP="00444797">
      <w:pPr>
        <w:spacing w:line="360" w:lineRule="auto"/>
        <w:rPr>
          <w:rFonts w:ascii="Arial" w:hAnsi="Arial" w:cs="Arial"/>
          <w:b/>
          <w:sz w:val="22"/>
          <w:szCs w:val="22"/>
        </w:rPr>
      </w:pPr>
      <w:r>
        <w:rPr>
          <w:rFonts w:ascii="Arial" w:hAnsi="Arial" w:cs="Arial"/>
          <w:b/>
          <w:sz w:val="22"/>
          <w:szCs w:val="22"/>
        </w:rPr>
        <w:t xml:space="preserve"> </w:t>
      </w:r>
      <w:r w:rsidRPr="007254E7">
        <w:rPr>
          <w:rFonts w:ascii="Arial" w:hAnsi="Arial" w:cs="Arial"/>
          <w:b/>
          <w:sz w:val="22"/>
          <w:szCs w:val="22"/>
        </w:rPr>
        <w:t>Brief Communication</w:t>
      </w:r>
    </w:p>
    <w:p w14:paraId="41E0F2CB" w14:textId="77777777" w:rsidR="00BA5CDF" w:rsidRDefault="00BA5CDF" w:rsidP="00375BBD">
      <w:pPr>
        <w:spacing w:line="360" w:lineRule="auto"/>
        <w:rPr>
          <w:rFonts w:ascii="Arial" w:hAnsi="Arial" w:cs="Arial"/>
          <w:b/>
          <w:sz w:val="22"/>
          <w:szCs w:val="22"/>
        </w:rPr>
      </w:pPr>
    </w:p>
    <w:p w14:paraId="6DCF2E75" w14:textId="77777777" w:rsidR="00BA5CDF" w:rsidRPr="007254E7" w:rsidRDefault="00BA5CDF" w:rsidP="00375BBD">
      <w:pPr>
        <w:spacing w:line="360" w:lineRule="auto"/>
        <w:rPr>
          <w:rFonts w:ascii="Arial" w:hAnsi="Arial" w:cs="Arial"/>
          <w:b/>
          <w:sz w:val="22"/>
          <w:szCs w:val="22"/>
        </w:rPr>
      </w:pPr>
      <w:proofErr w:type="spellStart"/>
      <w:r w:rsidRPr="007254E7">
        <w:rPr>
          <w:rFonts w:ascii="Arial" w:hAnsi="Arial" w:cs="Arial"/>
          <w:b/>
          <w:sz w:val="22"/>
          <w:szCs w:val="22"/>
        </w:rPr>
        <w:t>QuaNCAT</w:t>
      </w:r>
      <w:proofErr w:type="spellEnd"/>
      <w:r w:rsidRPr="007254E7">
        <w:rPr>
          <w:rFonts w:ascii="Arial" w:hAnsi="Arial" w:cs="Arial"/>
          <w:b/>
          <w:sz w:val="22"/>
          <w:szCs w:val="22"/>
        </w:rPr>
        <w:t>: quantitating proteome dynamics in primary cells</w:t>
      </w:r>
    </w:p>
    <w:p w14:paraId="4036411B" w14:textId="77777777" w:rsidR="00BA5CDF" w:rsidRPr="007254E7" w:rsidRDefault="00BA5CDF" w:rsidP="0077447B">
      <w:pPr>
        <w:pStyle w:val="BBAuthorName"/>
        <w:rPr>
          <w:rFonts w:ascii="Arial" w:hAnsi="Arial" w:cs="Arial"/>
          <w:sz w:val="22"/>
          <w:szCs w:val="22"/>
          <w:lang w:val="en-GB"/>
        </w:rPr>
      </w:pPr>
    </w:p>
    <w:p w14:paraId="7C6C735C" w14:textId="77777777" w:rsidR="00BA5CDF" w:rsidRPr="007254E7" w:rsidRDefault="00BA5CDF" w:rsidP="00DB14BC">
      <w:pPr>
        <w:pStyle w:val="BBAuthorName"/>
        <w:rPr>
          <w:rFonts w:ascii="Arial" w:hAnsi="Arial" w:cs="Arial"/>
          <w:sz w:val="22"/>
          <w:szCs w:val="22"/>
          <w:lang w:val="en-GB"/>
        </w:rPr>
      </w:pPr>
      <w:r w:rsidRPr="007254E7">
        <w:rPr>
          <w:rFonts w:ascii="Arial" w:hAnsi="Arial" w:cs="Arial"/>
          <w:sz w:val="22"/>
          <w:szCs w:val="22"/>
          <w:lang w:val="en-GB"/>
        </w:rPr>
        <w:t>Andrew J.M. Howden</w:t>
      </w:r>
      <w:r w:rsidRPr="007254E7">
        <w:rPr>
          <w:rFonts w:ascii="Arial" w:hAnsi="Arial" w:cs="Arial"/>
          <w:sz w:val="22"/>
          <w:szCs w:val="22"/>
          <w:vertAlign w:val="superscript"/>
          <w:lang w:val="en-GB"/>
        </w:rPr>
        <w:t>1,</w:t>
      </w:r>
      <w:r>
        <w:rPr>
          <w:rFonts w:ascii="Arial" w:hAnsi="Arial" w:cs="Arial"/>
          <w:sz w:val="22"/>
          <w:szCs w:val="22"/>
          <w:vertAlign w:val="superscript"/>
          <w:lang w:val="en-GB"/>
        </w:rPr>
        <w:t>5</w:t>
      </w:r>
      <w:r w:rsidRPr="007254E7">
        <w:rPr>
          <w:rFonts w:ascii="Arial" w:hAnsi="Arial" w:cs="Arial"/>
          <w:sz w:val="22"/>
          <w:szCs w:val="22"/>
          <w:vertAlign w:val="superscript"/>
          <w:lang w:val="en-GB"/>
        </w:rPr>
        <w:t>,</w:t>
      </w:r>
      <w:r>
        <w:rPr>
          <w:rFonts w:ascii="Arial" w:hAnsi="Arial" w:cs="Arial"/>
          <w:sz w:val="22"/>
          <w:szCs w:val="22"/>
          <w:vertAlign w:val="superscript"/>
          <w:lang w:val="en-GB"/>
        </w:rPr>
        <w:t>6</w:t>
      </w:r>
      <w:r w:rsidRPr="007254E7">
        <w:rPr>
          <w:rFonts w:ascii="Arial" w:hAnsi="Arial" w:cs="Arial"/>
          <w:sz w:val="22"/>
          <w:szCs w:val="22"/>
          <w:lang w:val="en-GB"/>
        </w:rPr>
        <w:t>, Vincent Geoghegan</w:t>
      </w:r>
      <w:r w:rsidRPr="007254E7">
        <w:rPr>
          <w:rFonts w:ascii="Arial" w:hAnsi="Arial" w:cs="Arial"/>
          <w:sz w:val="22"/>
          <w:szCs w:val="22"/>
          <w:vertAlign w:val="superscript"/>
          <w:lang w:val="en-GB"/>
        </w:rPr>
        <w:t>1,</w:t>
      </w:r>
      <w:r>
        <w:rPr>
          <w:rFonts w:ascii="Arial" w:hAnsi="Arial" w:cs="Arial"/>
          <w:sz w:val="22"/>
          <w:szCs w:val="22"/>
          <w:vertAlign w:val="superscript"/>
          <w:lang w:val="en-GB"/>
        </w:rPr>
        <w:t>5</w:t>
      </w:r>
      <w:r w:rsidRPr="007254E7">
        <w:rPr>
          <w:rFonts w:ascii="Arial" w:hAnsi="Arial" w:cs="Arial"/>
          <w:sz w:val="22"/>
          <w:szCs w:val="22"/>
          <w:lang w:val="en-GB"/>
        </w:rPr>
        <w:t xml:space="preserve">, </w:t>
      </w:r>
      <w:r>
        <w:rPr>
          <w:rFonts w:ascii="Arial" w:hAnsi="Arial" w:cs="Arial"/>
          <w:sz w:val="22"/>
          <w:szCs w:val="22"/>
          <w:lang w:val="en-GB"/>
        </w:rPr>
        <w:t>Kristin Katsch</w:t>
      </w:r>
      <w:r w:rsidRPr="007254E7">
        <w:rPr>
          <w:rFonts w:ascii="Arial" w:hAnsi="Arial" w:cs="Arial"/>
          <w:sz w:val="22"/>
          <w:szCs w:val="22"/>
          <w:vertAlign w:val="superscript"/>
          <w:lang w:val="en-GB"/>
        </w:rPr>
        <w:t>1,</w:t>
      </w:r>
      <w:r>
        <w:rPr>
          <w:rFonts w:ascii="Arial" w:hAnsi="Arial" w:cs="Arial"/>
          <w:sz w:val="22"/>
          <w:szCs w:val="22"/>
          <w:vertAlign w:val="superscript"/>
          <w:lang w:val="en-GB"/>
        </w:rPr>
        <w:t>5</w:t>
      </w:r>
      <w:r>
        <w:rPr>
          <w:rFonts w:ascii="Arial" w:hAnsi="Arial" w:cs="Arial"/>
          <w:sz w:val="22"/>
          <w:szCs w:val="22"/>
          <w:lang w:val="en-GB"/>
        </w:rPr>
        <w:t xml:space="preserve">, </w:t>
      </w:r>
      <w:proofErr w:type="spellStart"/>
      <w:r>
        <w:rPr>
          <w:rFonts w:ascii="Arial" w:hAnsi="Arial" w:cs="Arial"/>
          <w:sz w:val="22"/>
          <w:szCs w:val="22"/>
          <w:lang w:val="en-GB"/>
        </w:rPr>
        <w:t>Georgios</w:t>
      </w:r>
      <w:proofErr w:type="spellEnd"/>
      <w:r>
        <w:rPr>
          <w:rFonts w:ascii="Arial" w:hAnsi="Arial" w:cs="Arial"/>
          <w:sz w:val="22"/>
          <w:szCs w:val="22"/>
          <w:lang w:val="en-GB"/>
        </w:rPr>
        <w:t xml:space="preserve"> E</w:t>
      </w:r>
      <w:r w:rsidRPr="00A76413">
        <w:rPr>
          <w:rFonts w:ascii="Arial" w:hAnsi="Arial" w:cs="Arial"/>
          <w:sz w:val="22"/>
          <w:szCs w:val="22"/>
          <w:lang w:val="en-GB"/>
        </w:rPr>
        <w:t>fstathio</w:t>
      </w:r>
      <w:r>
        <w:rPr>
          <w:rFonts w:ascii="Arial" w:hAnsi="Arial" w:cs="Arial"/>
          <w:sz w:val="22"/>
          <w:szCs w:val="22"/>
          <w:lang w:val="en-GB"/>
        </w:rPr>
        <w:t>u</w:t>
      </w:r>
      <w:r w:rsidRPr="007254E7">
        <w:rPr>
          <w:rFonts w:ascii="Arial" w:hAnsi="Arial" w:cs="Arial"/>
          <w:sz w:val="22"/>
          <w:szCs w:val="22"/>
          <w:vertAlign w:val="superscript"/>
          <w:lang w:val="en-GB"/>
        </w:rPr>
        <w:t>1,</w:t>
      </w:r>
      <w:r>
        <w:rPr>
          <w:rFonts w:ascii="Arial" w:hAnsi="Arial" w:cs="Arial"/>
          <w:sz w:val="22"/>
          <w:szCs w:val="22"/>
          <w:vertAlign w:val="superscript"/>
          <w:lang w:val="en-GB"/>
        </w:rPr>
        <w:t>5</w:t>
      </w:r>
      <w:r>
        <w:rPr>
          <w:rFonts w:ascii="Arial" w:hAnsi="Arial" w:cs="Arial"/>
          <w:sz w:val="22"/>
          <w:szCs w:val="22"/>
          <w:lang w:val="en-GB"/>
        </w:rPr>
        <w:t xml:space="preserve">, </w:t>
      </w:r>
      <w:proofErr w:type="spellStart"/>
      <w:r w:rsidRPr="007254E7">
        <w:rPr>
          <w:rFonts w:ascii="Arial" w:hAnsi="Arial" w:cs="Arial"/>
          <w:sz w:val="22"/>
          <w:szCs w:val="22"/>
          <w:lang w:val="en-GB"/>
        </w:rPr>
        <w:t>Bhaskar</w:t>
      </w:r>
      <w:proofErr w:type="spellEnd"/>
      <w:r w:rsidRPr="007254E7">
        <w:rPr>
          <w:rFonts w:ascii="Arial" w:hAnsi="Arial" w:cs="Arial"/>
          <w:sz w:val="22"/>
          <w:szCs w:val="22"/>
          <w:lang w:val="en-GB"/>
        </w:rPr>
        <w:t xml:space="preserve"> Bhushan</w:t>
      </w:r>
      <w:r w:rsidRPr="007254E7">
        <w:rPr>
          <w:rFonts w:ascii="Arial" w:hAnsi="Arial" w:cs="Arial"/>
          <w:sz w:val="22"/>
          <w:szCs w:val="22"/>
          <w:vertAlign w:val="superscript"/>
          <w:lang w:val="en-GB"/>
        </w:rPr>
        <w:t>2</w:t>
      </w:r>
      <w:r w:rsidRPr="007254E7">
        <w:rPr>
          <w:rFonts w:ascii="Arial" w:hAnsi="Arial" w:cs="Arial"/>
          <w:sz w:val="22"/>
          <w:szCs w:val="22"/>
          <w:lang w:val="en-GB"/>
        </w:rPr>
        <w:t>, Omar Boutureira</w:t>
      </w:r>
      <w:r w:rsidRPr="007254E7">
        <w:rPr>
          <w:rFonts w:ascii="Arial" w:hAnsi="Arial" w:cs="Arial"/>
          <w:sz w:val="22"/>
          <w:szCs w:val="22"/>
          <w:vertAlign w:val="superscript"/>
          <w:lang w:val="en-GB"/>
        </w:rPr>
        <w:t>2,</w:t>
      </w:r>
      <w:r>
        <w:rPr>
          <w:rFonts w:ascii="Arial" w:hAnsi="Arial" w:cs="Arial"/>
          <w:sz w:val="22"/>
          <w:szCs w:val="22"/>
          <w:vertAlign w:val="superscript"/>
          <w:lang w:val="en-GB"/>
        </w:rPr>
        <w:t>7</w:t>
      </w:r>
      <w:r w:rsidRPr="007254E7">
        <w:rPr>
          <w:rFonts w:ascii="Arial" w:hAnsi="Arial" w:cs="Arial"/>
          <w:sz w:val="22"/>
          <w:szCs w:val="22"/>
          <w:lang w:val="en-GB"/>
        </w:rPr>
        <w:t>, Benjamin Thomas</w:t>
      </w:r>
      <w:r w:rsidRPr="007254E7">
        <w:rPr>
          <w:rFonts w:ascii="Arial" w:hAnsi="Arial" w:cs="Arial"/>
          <w:sz w:val="22"/>
          <w:szCs w:val="22"/>
          <w:vertAlign w:val="superscript"/>
          <w:lang w:val="en-GB"/>
        </w:rPr>
        <w:t>1</w:t>
      </w:r>
      <w:r w:rsidRPr="007254E7">
        <w:rPr>
          <w:rFonts w:ascii="Arial" w:hAnsi="Arial" w:cs="Arial"/>
          <w:sz w:val="22"/>
          <w:szCs w:val="22"/>
          <w:lang w:val="en-GB"/>
        </w:rPr>
        <w:t xml:space="preserve">, David </w:t>
      </w:r>
      <w:r>
        <w:rPr>
          <w:rFonts w:ascii="Arial" w:hAnsi="Arial" w:cs="Arial"/>
          <w:sz w:val="22"/>
          <w:szCs w:val="22"/>
          <w:lang w:val="en-GB"/>
        </w:rPr>
        <w:t xml:space="preserve">C. </w:t>
      </w:r>
      <w:r w:rsidRPr="007254E7">
        <w:rPr>
          <w:rFonts w:ascii="Arial" w:hAnsi="Arial" w:cs="Arial"/>
          <w:sz w:val="22"/>
          <w:szCs w:val="22"/>
          <w:lang w:val="en-GB"/>
        </w:rPr>
        <w:t>Trudgian</w:t>
      </w:r>
      <w:r w:rsidRPr="007254E7">
        <w:rPr>
          <w:rFonts w:ascii="Arial" w:hAnsi="Arial" w:cs="Arial"/>
          <w:sz w:val="22"/>
          <w:szCs w:val="22"/>
          <w:vertAlign w:val="superscript"/>
          <w:lang w:val="en-GB"/>
        </w:rPr>
        <w:t>1,</w:t>
      </w:r>
      <w:r>
        <w:rPr>
          <w:rFonts w:ascii="Arial" w:hAnsi="Arial" w:cs="Arial"/>
          <w:sz w:val="22"/>
          <w:szCs w:val="22"/>
          <w:vertAlign w:val="superscript"/>
          <w:lang w:val="en-GB"/>
        </w:rPr>
        <w:t>8</w:t>
      </w:r>
      <w:r w:rsidRPr="007254E7">
        <w:rPr>
          <w:rFonts w:ascii="Arial" w:hAnsi="Arial" w:cs="Arial"/>
          <w:sz w:val="22"/>
          <w:szCs w:val="22"/>
          <w:lang w:val="en-GB"/>
        </w:rPr>
        <w:t xml:space="preserve">, </w:t>
      </w:r>
      <w:proofErr w:type="spellStart"/>
      <w:r>
        <w:rPr>
          <w:rFonts w:ascii="Arial" w:hAnsi="Arial" w:cs="Arial"/>
          <w:sz w:val="22"/>
          <w:szCs w:val="22"/>
          <w:lang w:val="en-GB"/>
        </w:rPr>
        <w:t>Benedikt</w:t>
      </w:r>
      <w:proofErr w:type="spellEnd"/>
      <w:r>
        <w:rPr>
          <w:rFonts w:ascii="Arial" w:hAnsi="Arial" w:cs="Arial"/>
          <w:sz w:val="22"/>
          <w:szCs w:val="22"/>
          <w:lang w:val="en-GB"/>
        </w:rPr>
        <w:t xml:space="preserve"> M. Kessler</w:t>
      </w:r>
      <w:r w:rsidRPr="00E2608A">
        <w:rPr>
          <w:rFonts w:ascii="Arial" w:hAnsi="Arial" w:cs="Arial"/>
          <w:sz w:val="22"/>
          <w:szCs w:val="22"/>
          <w:vertAlign w:val="superscript"/>
          <w:lang w:val="en-GB"/>
        </w:rPr>
        <w:t>3</w:t>
      </w:r>
      <w:r>
        <w:rPr>
          <w:rFonts w:ascii="Arial" w:hAnsi="Arial" w:cs="Arial"/>
          <w:sz w:val="22"/>
          <w:szCs w:val="22"/>
          <w:lang w:val="en-GB"/>
        </w:rPr>
        <w:t xml:space="preserve">, </w:t>
      </w:r>
      <w:r w:rsidRPr="007254E7">
        <w:rPr>
          <w:rFonts w:ascii="Arial" w:hAnsi="Arial" w:cs="Arial"/>
          <w:sz w:val="22"/>
          <w:szCs w:val="22"/>
          <w:lang w:val="en-GB"/>
        </w:rPr>
        <w:t>Daniela C. Dieterich</w:t>
      </w:r>
      <w:r>
        <w:rPr>
          <w:rFonts w:ascii="Arial" w:hAnsi="Arial" w:cs="Arial"/>
          <w:sz w:val="22"/>
          <w:szCs w:val="22"/>
          <w:vertAlign w:val="superscript"/>
          <w:lang w:val="en-GB"/>
        </w:rPr>
        <w:t>4</w:t>
      </w:r>
      <w:r w:rsidRPr="007254E7">
        <w:rPr>
          <w:rFonts w:ascii="Arial" w:hAnsi="Arial" w:cs="Arial"/>
          <w:sz w:val="22"/>
          <w:szCs w:val="22"/>
          <w:lang w:val="en-GB"/>
        </w:rPr>
        <w:t>, Benjamin G. Davis</w:t>
      </w:r>
      <w:r w:rsidRPr="007254E7">
        <w:rPr>
          <w:rFonts w:ascii="Arial" w:hAnsi="Arial" w:cs="Arial"/>
          <w:sz w:val="22"/>
          <w:szCs w:val="22"/>
          <w:vertAlign w:val="superscript"/>
          <w:lang w:val="en-GB"/>
        </w:rPr>
        <w:t>2</w:t>
      </w:r>
      <w:r w:rsidRPr="007254E7">
        <w:rPr>
          <w:rFonts w:ascii="Arial" w:hAnsi="Arial" w:cs="Arial"/>
          <w:sz w:val="22"/>
          <w:szCs w:val="22"/>
          <w:lang w:val="en-GB"/>
        </w:rPr>
        <w:t xml:space="preserve"> and Oreste Acuto</w:t>
      </w:r>
      <w:r w:rsidRPr="007254E7">
        <w:rPr>
          <w:rFonts w:ascii="Arial" w:hAnsi="Arial" w:cs="Arial"/>
          <w:sz w:val="22"/>
          <w:szCs w:val="22"/>
          <w:vertAlign w:val="superscript"/>
          <w:lang w:val="en-GB"/>
        </w:rPr>
        <w:t>1</w:t>
      </w:r>
    </w:p>
    <w:p w14:paraId="6792865B" w14:textId="77777777" w:rsidR="00BA5CDF" w:rsidRPr="00046234" w:rsidRDefault="00BA5CDF" w:rsidP="00DB14BC">
      <w:pPr>
        <w:pStyle w:val="BCAuthorAddress"/>
        <w:spacing w:line="360" w:lineRule="auto"/>
        <w:rPr>
          <w:rFonts w:ascii="Arial" w:hAnsi="Arial" w:cs="Arial"/>
          <w:sz w:val="22"/>
          <w:szCs w:val="22"/>
          <w:lang w:val="en-GB"/>
        </w:rPr>
      </w:pPr>
      <w:r w:rsidRPr="007254E7">
        <w:rPr>
          <w:rFonts w:ascii="Arial" w:hAnsi="Arial" w:cs="Arial"/>
          <w:sz w:val="22"/>
          <w:szCs w:val="22"/>
          <w:vertAlign w:val="superscript"/>
          <w:lang w:val="en-GB"/>
        </w:rPr>
        <w:t>1</w:t>
      </w:r>
      <w:r>
        <w:rPr>
          <w:rFonts w:ascii="Arial" w:hAnsi="Arial" w:cs="Arial"/>
          <w:sz w:val="22"/>
          <w:szCs w:val="22"/>
          <w:vertAlign w:val="superscript"/>
          <w:lang w:val="en-GB"/>
        </w:rPr>
        <w:t xml:space="preserve"> </w:t>
      </w:r>
      <w:r w:rsidRPr="007254E7">
        <w:rPr>
          <w:rFonts w:ascii="Arial" w:hAnsi="Arial" w:cs="Arial"/>
          <w:sz w:val="22"/>
          <w:szCs w:val="22"/>
          <w:lang w:val="en-GB"/>
        </w:rPr>
        <w:t xml:space="preserve">Sir William Dunn School of Pathology, University of Oxford, South Parks Road, Oxford OX1 3RE, UK. </w:t>
      </w:r>
      <w:r w:rsidRPr="007254E7">
        <w:rPr>
          <w:rFonts w:ascii="Arial" w:hAnsi="Arial" w:cs="Arial"/>
          <w:sz w:val="22"/>
          <w:szCs w:val="22"/>
          <w:vertAlign w:val="superscript"/>
          <w:lang w:val="en-GB"/>
        </w:rPr>
        <w:t>2</w:t>
      </w:r>
      <w:ins w:id="0" w:author="kkatsch" w:date="2013-02-08T11:22:00Z">
        <w:r w:rsidR="00EB3B4E">
          <w:rPr>
            <w:rFonts w:ascii="Arial" w:hAnsi="Arial" w:cs="Arial"/>
            <w:sz w:val="22"/>
            <w:szCs w:val="22"/>
            <w:vertAlign w:val="superscript"/>
            <w:lang w:val="en-GB"/>
          </w:rPr>
          <w:t xml:space="preserve"> </w:t>
        </w:r>
      </w:ins>
      <w:r w:rsidRPr="007254E7">
        <w:rPr>
          <w:rFonts w:ascii="Arial" w:hAnsi="Arial" w:cs="Arial"/>
          <w:sz w:val="22"/>
          <w:szCs w:val="22"/>
          <w:lang w:val="en-GB"/>
        </w:rPr>
        <w:t>Department of Chemistry, University of Oxford, Chemi</w:t>
      </w:r>
      <w:r>
        <w:rPr>
          <w:rFonts w:ascii="Arial" w:hAnsi="Arial" w:cs="Arial"/>
          <w:sz w:val="22"/>
          <w:szCs w:val="22"/>
          <w:lang w:val="en-GB"/>
        </w:rPr>
        <w:t>stry</w:t>
      </w:r>
      <w:r w:rsidRPr="007254E7">
        <w:rPr>
          <w:rFonts w:ascii="Arial" w:hAnsi="Arial" w:cs="Arial"/>
          <w:sz w:val="22"/>
          <w:szCs w:val="22"/>
          <w:lang w:val="en-GB"/>
        </w:rPr>
        <w:t xml:space="preserve"> Research Laboratory, Mansfield Road, Oxford, OX1 3TA, UK. </w:t>
      </w:r>
      <w:ins w:id="1" w:author="kkatsch" w:date="2013-02-08T11:23:00Z">
        <w:r w:rsidR="00EB3B4E" w:rsidRPr="00EB3B4E">
          <w:rPr>
            <w:rFonts w:ascii="Arial" w:hAnsi="Arial" w:cs="Arial"/>
            <w:sz w:val="22"/>
            <w:szCs w:val="22"/>
            <w:vertAlign w:val="superscript"/>
            <w:lang w:val="en-GB"/>
            <w:rPrChange w:id="2" w:author="kkatsch" w:date="2013-02-08T11:23:00Z">
              <w:rPr>
                <w:rFonts w:ascii="Arial" w:hAnsi="Arial" w:cs="Arial"/>
                <w:sz w:val="22"/>
                <w:szCs w:val="22"/>
                <w:lang w:val="en-GB"/>
              </w:rPr>
            </w:rPrChange>
          </w:rPr>
          <w:t>3</w:t>
        </w:r>
        <w:r w:rsidR="00EB3B4E">
          <w:rPr>
            <w:rFonts w:ascii="Arial" w:hAnsi="Arial" w:cs="Arial"/>
            <w:sz w:val="22"/>
            <w:szCs w:val="22"/>
            <w:vertAlign w:val="superscript"/>
            <w:lang w:val="en-GB"/>
          </w:rPr>
          <w:t xml:space="preserve"> </w:t>
        </w:r>
      </w:ins>
      <w:r>
        <w:rPr>
          <w:rFonts w:ascii="Arial" w:hAnsi="Arial" w:cs="Arial"/>
          <w:sz w:val="22"/>
          <w:szCs w:val="22"/>
          <w:lang w:val="en-GB"/>
        </w:rPr>
        <w:t xml:space="preserve">Henry </w:t>
      </w:r>
      <w:proofErr w:type="spellStart"/>
      <w:r w:rsidRPr="00E2608A">
        <w:rPr>
          <w:rFonts w:ascii="Arial" w:hAnsi="Arial" w:cs="Arial"/>
          <w:sz w:val="22"/>
          <w:szCs w:val="22"/>
        </w:rPr>
        <w:t>Wellcome</w:t>
      </w:r>
      <w:proofErr w:type="spellEnd"/>
      <w:r w:rsidRPr="00E2608A">
        <w:rPr>
          <w:rFonts w:ascii="Arial" w:hAnsi="Arial" w:cs="Arial"/>
          <w:sz w:val="22"/>
          <w:szCs w:val="22"/>
        </w:rPr>
        <w:t xml:space="preserve"> </w:t>
      </w:r>
      <w:r>
        <w:rPr>
          <w:rFonts w:ascii="Arial" w:hAnsi="Arial" w:cs="Arial"/>
          <w:sz w:val="22"/>
          <w:szCs w:val="22"/>
        </w:rPr>
        <w:t>Building for Molecular Physiology</w:t>
      </w:r>
      <w:r w:rsidRPr="00E2608A">
        <w:rPr>
          <w:rFonts w:ascii="Arial" w:hAnsi="Arial" w:cs="Arial"/>
          <w:sz w:val="22"/>
          <w:szCs w:val="22"/>
        </w:rPr>
        <w:t>,</w:t>
      </w:r>
      <w:r>
        <w:rPr>
          <w:rFonts w:ascii="Arial" w:hAnsi="Arial" w:cs="Arial"/>
          <w:sz w:val="22"/>
          <w:szCs w:val="22"/>
        </w:rPr>
        <w:t xml:space="preserve"> Nuffield Department of Medicine,</w:t>
      </w:r>
      <w:r w:rsidRPr="00E2608A">
        <w:rPr>
          <w:rFonts w:ascii="Arial" w:hAnsi="Arial" w:cs="Arial"/>
          <w:sz w:val="22"/>
          <w:szCs w:val="22"/>
        </w:rPr>
        <w:t xml:space="preserve"> University of Oxford, Roosevelt Drive, Oxford ,OX3 7BN, UK.</w:t>
      </w:r>
      <w:r>
        <w:rPr>
          <w:rFonts w:ascii="Arial" w:hAnsi="Arial" w:cs="Arial"/>
          <w:sz w:val="22"/>
          <w:szCs w:val="22"/>
        </w:rPr>
        <w:t xml:space="preserve"> </w:t>
      </w:r>
      <w:proofErr w:type="gramStart"/>
      <w:r>
        <w:rPr>
          <w:rFonts w:ascii="Arial" w:hAnsi="Arial" w:cs="Arial"/>
          <w:sz w:val="22"/>
          <w:szCs w:val="22"/>
          <w:vertAlign w:val="superscript"/>
          <w:lang w:val="en-GB"/>
        </w:rPr>
        <w:t xml:space="preserve">4 </w:t>
      </w:r>
      <w:proofErr w:type="spellStart"/>
      <w:r w:rsidRPr="007254E7">
        <w:rPr>
          <w:rFonts w:ascii="Arial" w:hAnsi="Arial" w:cs="Arial"/>
          <w:sz w:val="22"/>
          <w:szCs w:val="22"/>
          <w:lang w:val="en-GB"/>
        </w:rPr>
        <w:t>Emmy</w:t>
      </w:r>
      <w:proofErr w:type="spellEnd"/>
      <w:r w:rsidRPr="007254E7">
        <w:rPr>
          <w:rFonts w:ascii="Arial" w:hAnsi="Arial" w:cs="Arial"/>
          <w:sz w:val="22"/>
          <w:szCs w:val="22"/>
          <w:lang w:val="en-GB"/>
        </w:rPr>
        <w:t xml:space="preserve"> </w:t>
      </w:r>
      <w:proofErr w:type="spellStart"/>
      <w:r w:rsidRPr="007254E7">
        <w:rPr>
          <w:rFonts w:ascii="Arial" w:hAnsi="Arial" w:cs="Arial"/>
          <w:sz w:val="22"/>
          <w:szCs w:val="22"/>
          <w:lang w:val="en-GB"/>
        </w:rPr>
        <w:t>Noether</w:t>
      </w:r>
      <w:proofErr w:type="spellEnd"/>
      <w:r w:rsidRPr="007254E7">
        <w:rPr>
          <w:rFonts w:ascii="Arial" w:hAnsi="Arial" w:cs="Arial"/>
          <w:sz w:val="22"/>
          <w:szCs w:val="22"/>
          <w:lang w:val="en-GB"/>
        </w:rPr>
        <w:t xml:space="preserve"> Research Group </w:t>
      </w:r>
      <w:proofErr w:type="spellStart"/>
      <w:r w:rsidRPr="007254E7">
        <w:rPr>
          <w:rFonts w:ascii="Arial" w:hAnsi="Arial" w:cs="Arial"/>
          <w:sz w:val="22"/>
          <w:szCs w:val="22"/>
          <w:lang w:val="en-GB"/>
        </w:rPr>
        <w:t>Neuralomics</w:t>
      </w:r>
      <w:proofErr w:type="spellEnd"/>
      <w:r w:rsidRPr="007254E7">
        <w:rPr>
          <w:rFonts w:ascii="Arial" w:hAnsi="Arial" w:cs="Arial"/>
          <w:sz w:val="22"/>
          <w:szCs w:val="22"/>
          <w:lang w:val="en-GB"/>
        </w:rPr>
        <w:t xml:space="preserve">, Leibniz Institute for Neurobiology, </w:t>
      </w:r>
      <w:proofErr w:type="spellStart"/>
      <w:r w:rsidRPr="007254E7">
        <w:rPr>
          <w:rFonts w:ascii="Arial" w:hAnsi="Arial" w:cs="Arial"/>
          <w:sz w:val="22"/>
          <w:szCs w:val="22"/>
          <w:lang w:val="en-GB"/>
        </w:rPr>
        <w:t>Brenneckestr</w:t>
      </w:r>
      <w:proofErr w:type="spellEnd"/>
      <w:r w:rsidRPr="007254E7">
        <w:rPr>
          <w:rFonts w:ascii="Arial" w:hAnsi="Arial" w:cs="Arial"/>
          <w:sz w:val="22"/>
          <w:szCs w:val="22"/>
          <w:lang w:val="en-GB"/>
        </w:rPr>
        <w:t>.</w:t>
      </w:r>
      <w:proofErr w:type="gramEnd"/>
      <w:r w:rsidRPr="007254E7">
        <w:rPr>
          <w:rFonts w:ascii="Arial" w:hAnsi="Arial" w:cs="Arial"/>
          <w:sz w:val="22"/>
          <w:szCs w:val="22"/>
          <w:lang w:val="en-GB"/>
        </w:rPr>
        <w:t xml:space="preserve"> 6, 39118 </w:t>
      </w:r>
      <w:proofErr w:type="spellStart"/>
      <w:r w:rsidRPr="007254E7">
        <w:rPr>
          <w:rFonts w:ascii="Arial" w:hAnsi="Arial" w:cs="Arial"/>
          <w:sz w:val="22"/>
          <w:szCs w:val="22"/>
          <w:lang w:val="en-GB"/>
        </w:rPr>
        <w:t>Magdeburg,</w:t>
      </w:r>
      <w:r w:rsidRPr="00046234">
        <w:rPr>
          <w:rFonts w:ascii="Arial" w:hAnsi="Arial" w:cs="Arial"/>
          <w:sz w:val="22"/>
          <w:szCs w:val="22"/>
          <w:lang w:val="en-GB"/>
        </w:rPr>
        <w:t>and</w:t>
      </w:r>
      <w:proofErr w:type="spellEnd"/>
      <w:r w:rsidRPr="00046234">
        <w:rPr>
          <w:rFonts w:ascii="Arial" w:hAnsi="Arial" w:cs="Arial"/>
          <w:sz w:val="22"/>
          <w:szCs w:val="22"/>
          <w:lang w:val="en-GB"/>
        </w:rPr>
        <w:t xml:space="preserve"> </w:t>
      </w:r>
      <w:r w:rsidRPr="007F0F41">
        <w:rPr>
          <w:rFonts w:ascii="Arial" w:hAnsi="Arial" w:cs="Arial"/>
          <w:sz w:val="22"/>
          <w:szCs w:val="22"/>
        </w:rPr>
        <w:t xml:space="preserve">Otto-von-Guericke University, Institute for Pharmacology and Toxicology, </w:t>
      </w:r>
      <w:proofErr w:type="spellStart"/>
      <w:r w:rsidRPr="007F0F41">
        <w:rPr>
          <w:rFonts w:ascii="Arial" w:hAnsi="Arial" w:cs="Arial"/>
          <w:sz w:val="22"/>
          <w:szCs w:val="22"/>
        </w:rPr>
        <w:t>Leipziger</w:t>
      </w:r>
      <w:proofErr w:type="spellEnd"/>
      <w:r w:rsidRPr="007F0F41">
        <w:rPr>
          <w:rFonts w:ascii="Arial" w:hAnsi="Arial" w:cs="Arial"/>
          <w:sz w:val="22"/>
          <w:szCs w:val="22"/>
        </w:rPr>
        <w:t xml:space="preserve"> </w:t>
      </w:r>
      <w:proofErr w:type="spellStart"/>
      <w:r w:rsidRPr="007F0F41">
        <w:rPr>
          <w:rFonts w:ascii="Arial" w:hAnsi="Arial" w:cs="Arial"/>
          <w:sz w:val="22"/>
          <w:szCs w:val="22"/>
        </w:rPr>
        <w:t>Strasse</w:t>
      </w:r>
      <w:proofErr w:type="spellEnd"/>
      <w:r w:rsidRPr="007F0F41">
        <w:rPr>
          <w:rFonts w:ascii="Arial" w:hAnsi="Arial" w:cs="Arial"/>
          <w:sz w:val="22"/>
          <w:szCs w:val="22"/>
        </w:rPr>
        <w:t xml:space="preserve"> 44, 39120 Magdeburg, Germany.</w:t>
      </w:r>
    </w:p>
    <w:p w14:paraId="7B394DA9" w14:textId="77777777" w:rsidR="00BA5CDF" w:rsidRPr="007254E7" w:rsidRDefault="00BA5CDF" w:rsidP="00DB14BC">
      <w:pPr>
        <w:pStyle w:val="FAAuthorInfoSubtitle"/>
        <w:rPr>
          <w:rFonts w:ascii="Arial" w:hAnsi="Arial" w:cs="Arial"/>
          <w:sz w:val="22"/>
          <w:szCs w:val="22"/>
          <w:lang w:val="en-GB"/>
        </w:rPr>
      </w:pPr>
    </w:p>
    <w:p w14:paraId="60654F38" w14:textId="77777777" w:rsidR="00BA5CDF" w:rsidRPr="007254E7" w:rsidRDefault="00BA5CDF" w:rsidP="00DB14BC">
      <w:pPr>
        <w:pStyle w:val="FAAuthorInfoSubtitle"/>
        <w:spacing w:line="360" w:lineRule="auto"/>
        <w:rPr>
          <w:lang w:val="en-GB"/>
        </w:rPr>
      </w:pPr>
      <w:r w:rsidRPr="007254E7">
        <w:rPr>
          <w:rFonts w:ascii="Arial" w:hAnsi="Arial" w:cs="Arial"/>
          <w:sz w:val="22"/>
          <w:szCs w:val="22"/>
          <w:lang w:val="en-GB"/>
        </w:rPr>
        <w:t>Corresponding Authors:</w:t>
      </w:r>
    </w:p>
    <w:p w14:paraId="299CF6E1" w14:textId="77777777" w:rsidR="00BA5CDF" w:rsidRPr="007254E7" w:rsidRDefault="00BA5CDF" w:rsidP="00DB14BC">
      <w:pPr>
        <w:pStyle w:val="StyleFACorrespondingAuthorFootnote7pt"/>
        <w:spacing w:line="360" w:lineRule="auto"/>
        <w:rPr>
          <w:rFonts w:ascii="Arial" w:hAnsi="Arial" w:cs="Arial"/>
          <w:sz w:val="22"/>
          <w:szCs w:val="22"/>
          <w:lang w:val="en-GB"/>
        </w:rPr>
      </w:pPr>
      <w:r w:rsidRPr="007254E7">
        <w:rPr>
          <w:rFonts w:ascii="Arial" w:hAnsi="Arial" w:cs="Arial"/>
          <w:sz w:val="22"/>
          <w:szCs w:val="22"/>
          <w:lang w:val="en-GB"/>
        </w:rPr>
        <w:t>Oreste Acuto, Sir William Dunn School of Pathology, University of Oxford, South Parks Road, Oxford OX1 3RE, UK. (oreste.acuto@path.ox.ac.uk)</w:t>
      </w:r>
    </w:p>
    <w:p w14:paraId="05B7DFEC" w14:textId="77777777" w:rsidR="00BA5CDF" w:rsidRPr="007254E7" w:rsidRDefault="00BA5CDF" w:rsidP="00DB14BC">
      <w:pPr>
        <w:pStyle w:val="StyleFACorrespondingAuthorFootnote7pt"/>
        <w:spacing w:line="360" w:lineRule="auto"/>
        <w:rPr>
          <w:rFonts w:ascii="Arial" w:hAnsi="Arial" w:cs="Arial"/>
          <w:sz w:val="22"/>
          <w:szCs w:val="22"/>
          <w:lang w:val="en-GB"/>
        </w:rPr>
      </w:pPr>
      <w:r w:rsidRPr="007254E7">
        <w:rPr>
          <w:rFonts w:ascii="Arial" w:hAnsi="Arial" w:cs="Arial"/>
          <w:sz w:val="22"/>
          <w:szCs w:val="22"/>
          <w:lang w:val="en-GB"/>
        </w:rPr>
        <w:t>Ben Davis, Department of Chemistry, University of Oxford Chemi</w:t>
      </w:r>
      <w:r>
        <w:rPr>
          <w:rFonts w:ascii="Arial" w:hAnsi="Arial" w:cs="Arial"/>
          <w:sz w:val="22"/>
          <w:szCs w:val="22"/>
          <w:lang w:val="en-GB"/>
        </w:rPr>
        <w:t>stry</w:t>
      </w:r>
      <w:r w:rsidRPr="007254E7">
        <w:rPr>
          <w:rFonts w:ascii="Arial" w:hAnsi="Arial" w:cs="Arial"/>
          <w:sz w:val="22"/>
          <w:szCs w:val="22"/>
          <w:lang w:val="en-GB"/>
        </w:rPr>
        <w:t xml:space="preserve"> Research Laboratory, Mansfield Road, Oxford OX1 3TA, UK.</w:t>
      </w:r>
      <w:ins w:id="3" w:author="kkatsch" w:date="2013-02-08T11:21:00Z">
        <w:r w:rsidR="004C34A8">
          <w:rPr>
            <w:rFonts w:ascii="Arial" w:hAnsi="Arial" w:cs="Arial"/>
            <w:sz w:val="22"/>
            <w:szCs w:val="22"/>
            <w:lang w:val="en-GB"/>
          </w:rPr>
          <w:t xml:space="preserve"> </w:t>
        </w:r>
      </w:ins>
      <w:r w:rsidRPr="007254E7">
        <w:rPr>
          <w:rFonts w:ascii="Arial" w:hAnsi="Arial" w:cs="Arial"/>
          <w:sz w:val="22"/>
          <w:szCs w:val="22"/>
          <w:lang w:val="en-GB"/>
        </w:rPr>
        <w:t>(Ben.Davis@chem.ox.ac.uk)</w:t>
      </w:r>
    </w:p>
    <w:p w14:paraId="7A160D77" w14:textId="77777777" w:rsidR="00BA5CDF" w:rsidRPr="007254E7" w:rsidRDefault="00BA5CDF" w:rsidP="00DB14BC">
      <w:pPr>
        <w:pStyle w:val="BGKeywords"/>
      </w:pPr>
    </w:p>
    <w:p w14:paraId="3B0F78EE" w14:textId="77777777" w:rsidR="00BA5CDF" w:rsidRPr="007254E7" w:rsidRDefault="00BA5CDF" w:rsidP="00DB14BC">
      <w:pPr>
        <w:rPr>
          <w:rFonts w:ascii="Arial" w:hAnsi="Arial" w:cs="Arial"/>
          <w:sz w:val="22"/>
          <w:szCs w:val="22"/>
        </w:rPr>
      </w:pPr>
      <w:r>
        <w:rPr>
          <w:rFonts w:ascii="Arial" w:hAnsi="Arial" w:cs="Arial"/>
          <w:sz w:val="22"/>
          <w:szCs w:val="22"/>
          <w:vertAlign w:val="superscript"/>
        </w:rPr>
        <w:t xml:space="preserve">5 </w:t>
      </w:r>
      <w:r>
        <w:rPr>
          <w:rFonts w:ascii="Arial" w:hAnsi="Arial" w:cs="Arial"/>
          <w:sz w:val="22"/>
          <w:szCs w:val="22"/>
        </w:rPr>
        <w:t>T</w:t>
      </w:r>
      <w:r w:rsidRPr="007254E7">
        <w:rPr>
          <w:rFonts w:ascii="Arial" w:hAnsi="Arial" w:cs="Arial"/>
          <w:sz w:val="22"/>
          <w:szCs w:val="22"/>
        </w:rPr>
        <w:t xml:space="preserve">hese authors contributed equally to this work. </w:t>
      </w:r>
    </w:p>
    <w:p w14:paraId="5B9F0F1C" w14:textId="77777777" w:rsidR="00BA5CDF" w:rsidRPr="007254E7" w:rsidRDefault="00BA5CDF" w:rsidP="00DB14BC">
      <w:pPr>
        <w:spacing w:line="360" w:lineRule="auto"/>
        <w:rPr>
          <w:rFonts w:ascii="Arial" w:hAnsi="Arial" w:cs="Arial"/>
          <w:sz w:val="22"/>
          <w:szCs w:val="22"/>
        </w:rPr>
      </w:pPr>
    </w:p>
    <w:p w14:paraId="00139E69" w14:textId="77777777" w:rsidR="00BA5CDF" w:rsidRPr="007254E7" w:rsidRDefault="00BA5CDF" w:rsidP="00DB14BC">
      <w:pPr>
        <w:pStyle w:val="FAAuthorInfoSubtitle"/>
        <w:rPr>
          <w:rFonts w:ascii="Arial" w:hAnsi="Arial" w:cs="Arial"/>
          <w:sz w:val="22"/>
          <w:szCs w:val="22"/>
          <w:lang w:val="en-GB"/>
        </w:rPr>
      </w:pPr>
      <w:r w:rsidRPr="007254E7">
        <w:rPr>
          <w:rFonts w:ascii="Arial" w:hAnsi="Arial" w:cs="Arial"/>
          <w:sz w:val="22"/>
          <w:szCs w:val="22"/>
          <w:lang w:val="en-GB"/>
        </w:rPr>
        <w:t>Present Addresses:</w:t>
      </w:r>
    </w:p>
    <w:p w14:paraId="0BB0D194" w14:textId="77777777" w:rsidR="00BA5CDF" w:rsidRPr="007254E7" w:rsidRDefault="00BA5CDF" w:rsidP="00DB14BC">
      <w:pPr>
        <w:rPr>
          <w:rFonts w:ascii="Arial" w:hAnsi="Arial" w:cs="Arial"/>
          <w:sz w:val="22"/>
          <w:szCs w:val="22"/>
        </w:rPr>
      </w:pPr>
      <w:r>
        <w:rPr>
          <w:rFonts w:ascii="Arial" w:hAnsi="Arial" w:cs="Arial"/>
          <w:sz w:val="22"/>
          <w:szCs w:val="22"/>
          <w:vertAlign w:val="superscript"/>
          <w:rtl/>
          <w:lang w:bidi="he-IL"/>
        </w:rPr>
        <w:t>6</w:t>
      </w:r>
      <w:r>
        <w:rPr>
          <w:rFonts w:ascii="Arial" w:hAnsi="Arial" w:cs="Arial"/>
          <w:sz w:val="22"/>
          <w:szCs w:val="22"/>
        </w:rPr>
        <w:t xml:space="preserve"> D</w:t>
      </w:r>
      <w:r w:rsidRPr="007254E7">
        <w:rPr>
          <w:rFonts w:ascii="Arial" w:hAnsi="Arial" w:cs="Arial"/>
          <w:sz w:val="22"/>
          <w:szCs w:val="22"/>
        </w:rPr>
        <w:t xml:space="preserve">ivision of Plant Sciences, College of Life Sciences, University of Dundee, Errol Road, </w:t>
      </w:r>
      <w:proofErr w:type="spellStart"/>
      <w:r w:rsidRPr="007254E7">
        <w:rPr>
          <w:rFonts w:ascii="Arial" w:hAnsi="Arial" w:cs="Arial"/>
          <w:sz w:val="22"/>
          <w:szCs w:val="22"/>
        </w:rPr>
        <w:t>Invergowrie</w:t>
      </w:r>
      <w:proofErr w:type="spellEnd"/>
      <w:r w:rsidRPr="007254E7">
        <w:rPr>
          <w:rFonts w:ascii="Arial" w:hAnsi="Arial" w:cs="Arial"/>
          <w:sz w:val="22"/>
          <w:szCs w:val="22"/>
        </w:rPr>
        <w:t>, Dundee DD2 5DA, UK.</w:t>
      </w:r>
    </w:p>
    <w:p w14:paraId="1964CD6C" w14:textId="77777777" w:rsidR="00BA5CDF" w:rsidRPr="007254E7" w:rsidRDefault="00BA5CDF" w:rsidP="006E139D">
      <w:pPr>
        <w:rPr>
          <w:rFonts w:ascii="Arial" w:hAnsi="Arial" w:cs="Arial"/>
          <w:sz w:val="22"/>
          <w:szCs w:val="22"/>
        </w:rPr>
      </w:pPr>
    </w:p>
    <w:p w14:paraId="4B296146" w14:textId="77777777" w:rsidR="00BA5CDF" w:rsidRPr="00422F5F" w:rsidRDefault="00BA5CDF" w:rsidP="006E139D">
      <w:pPr>
        <w:rPr>
          <w:rFonts w:ascii="Arial" w:hAnsi="Arial" w:cs="Arial"/>
          <w:sz w:val="22"/>
          <w:szCs w:val="22"/>
          <w:lang w:val="pt-BR"/>
        </w:rPr>
      </w:pPr>
      <w:r>
        <w:rPr>
          <w:rFonts w:ascii="Arial" w:hAnsi="Arial" w:cs="Arial"/>
          <w:sz w:val="22"/>
          <w:szCs w:val="22"/>
          <w:vertAlign w:val="superscript"/>
          <w:lang w:val="pt-BR"/>
        </w:rPr>
        <w:t xml:space="preserve">7 </w:t>
      </w:r>
      <w:r w:rsidRPr="00422F5F">
        <w:rPr>
          <w:rFonts w:ascii="Arial" w:hAnsi="Arial" w:cs="Arial"/>
          <w:sz w:val="22"/>
          <w:szCs w:val="22"/>
          <w:lang w:val="pt-BR"/>
        </w:rPr>
        <w:t>Departament de Química</w:t>
      </w:r>
      <w:r>
        <w:rPr>
          <w:rFonts w:ascii="Arial" w:hAnsi="Arial" w:cs="Arial"/>
          <w:sz w:val="22"/>
          <w:szCs w:val="22"/>
          <w:lang w:val="pt-BR"/>
        </w:rPr>
        <w:t xml:space="preserve"> </w:t>
      </w:r>
      <w:r w:rsidRPr="00422F5F">
        <w:rPr>
          <w:rFonts w:ascii="Arial" w:hAnsi="Arial" w:cs="Arial"/>
          <w:sz w:val="22"/>
          <w:szCs w:val="22"/>
          <w:lang w:val="pt-BR"/>
        </w:rPr>
        <w:t>Analítica</w:t>
      </w:r>
      <w:r>
        <w:rPr>
          <w:rFonts w:ascii="Arial" w:hAnsi="Arial" w:cs="Arial"/>
          <w:sz w:val="22"/>
          <w:szCs w:val="22"/>
          <w:lang w:val="pt-BR"/>
        </w:rPr>
        <w:t xml:space="preserve"> </w:t>
      </w:r>
      <w:r w:rsidRPr="00422F5F">
        <w:rPr>
          <w:rFonts w:ascii="Arial" w:hAnsi="Arial" w:cs="Arial"/>
          <w:sz w:val="22"/>
          <w:szCs w:val="22"/>
          <w:lang w:val="pt-BR"/>
        </w:rPr>
        <w:t>i</w:t>
      </w:r>
      <w:r>
        <w:rPr>
          <w:rFonts w:ascii="Arial" w:hAnsi="Arial" w:cs="Arial"/>
          <w:sz w:val="22"/>
          <w:szCs w:val="22"/>
          <w:lang w:val="pt-BR"/>
        </w:rPr>
        <w:t xml:space="preserve"> </w:t>
      </w:r>
      <w:r w:rsidRPr="00422F5F">
        <w:rPr>
          <w:rFonts w:ascii="Arial" w:hAnsi="Arial" w:cs="Arial"/>
          <w:sz w:val="22"/>
          <w:szCs w:val="22"/>
          <w:lang w:val="pt-BR"/>
        </w:rPr>
        <w:t>Química</w:t>
      </w:r>
      <w:r>
        <w:rPr>
          <w:rFonts w:ascii="Arial" w:hAnsi="Arial" w:cs="Arial"/>
          <w:sz w:val="22"/>
          <w:szCs w:val="22"/>
          <w:lang w:val="pt-BR"/>
        </w:rPr>
        <w:t xml:space="preserve"> </w:t>
      </w:r>
      <w:r w:rsidRPr="00422F5F">
        <w:rPr>
          <w:rFonts w:ascii="Arial" w:hAnsi="Arial" w:cs="Arial"/>
          <w:sz w:val="22"/>
          <w:szCs w:val="22"/>
          <w:lang w:val="pt-BR"/>
        </w:rPr>
        <w:t>Orgànica, Universitat</w:t>
      </w:r>
      <w:r>
        <w:rPr>
          <w:rFonts w:ascii="Arial" w:hAnsi="Arial" w:cs="Arial"/>
          <w:sz w:val="22"/>
          <w:szCs w:val="22"/>
          <w:lang w:val="pt-BR"/>
        </w:rPr>
        <w:t xml:space="preserve"> </w:t>
      </w:r>
      <w:r w:rsidRPr="00422F5F">
        <w:rPr>
          <w:rFonts w:ascii="Arial" w:hAnsi="Arial" w:cs="Arial"/>
          <w:sz w:val="22"/>
          <w:szCs w:val="22"/>
          <w:lang w:val="pt-BR"/>
        </w:rPr>
        <w:t>Rovira</w:t>
      </w:r>
      <w:r>
        <w:rPr>
          <w:rFonts w:ascii="Arial" w:hAnsi="Arial" w:cs="Arial"/>
          <w:sz w:val="22"/>
          <w:szCs w:val="22"/>
          <w:lang w:val="pt-BR"/>
        </w:rPr>
        <w:t xml:space="preserve"> </w:t>
      </w:r>
      <w:r w:rsidRPr="00422F5F">
        <w:rPr>
          <w:rFonts w:ascii="Arial" w:hAnsi="Arial" w:cs="Arial"/>
          <w:sz w:val="22"/>
          <w:szCs w:val="22"/>
          <w:lang w:val="pt-BR"/>
        </w:rPr>
        <w:t>i</w:t>
      </w:r>
      <w:r>
        <w:rPr>
          <w:rFonts w:ascii="Arial" w:hAnsi="Arial" w:cs="Arial"/>
          <w:sz w:val="22"/>
          <w:szCs w:val="22"/>
          <w:lang w:val="pt-BR"/>
        </w:rPr>
        <w:t xml:space="preserve"> </w:t>
      </w:r>
      <w:r w:rsidRPr="00422F5F">
        <w:rPr>
          <w:rFonts w:ascii="Arial" w:hAnsi="Arial" w:cs="Arial"/>
          <w:sz w:val="22"/>
          <w:szCs w:val="22"/>
          <w:lang w:val="pt-BR"/>
        </w:rPr>
        <w:t xml:space="preserve">Virgili, </w:t>
      </w:r>
      <w:r>
        <w:rPr>
          <w:rFonts w:ascii="Arial" w:hAnsi="Arial" w:cs="Arial"/>
          <w:sz w:val="22"/>
          <w:szCs w:val="22"/>
          <w:lang w:val="pt-BR"/>
        </w:rPr>
        <w:t xml:space="preserve">C/ Marcel·lí Domingo s/n. </w:t>
      </w:r>
      <w:r w:rsidRPr="00422F5F">
        <w:rPr>
          <w:rFonts w:ascii="Arial" w:hAnsi="Arial" w:cs="Arial"/>
          <w:sz w:val="22"/>
          <w:szCs w:val="22"/>
          <w:lang w:val="pt-BR"/>
        </w:rPr>
        <w:t xml:space="preserve">43007 Tarragona, Spain </w:t>
      </w:r>
    </w:p>
    <w:p w14:paraId="0D859531" w14:textId="77777777" w:rsidR="00BA5CDF" w:rsidRPr="00422F5F" w:rsidRDefault="00BA5CDF" w:rsidP="000E6E44">
      <w:pPr>
        <w:rPr>
          <w:lang w:val="pt-BR"/>
        </w:rPr>
      </w:pPr>
    </w:p>
    <w:p w14:paraId="58B92322" w14:textId="77777777" w:rsidR="00BA5CDF" w:rsidRPr="007254E7" w:rsidRDefault="00BA5CDF" w:rsidP="0077447B">
      <w:pPr>
        <w:rPr>
          <w:rFonts w:ascii="Arial" w:hAnsi="Arial" w:cs="Arial"/>
          <w:color w:val="000000"/>
          <w:sz w:val="22"/>
          <w:szCs w:val="22"/>
        </w:rPr>
      </w:pPr>
      <w:r>
        <w:rPr>
          <w:rFonts w:ascii="Arial" w:hAnsi="Arial" w:cs="Arial"/>
          <w:sz w:val="22"/>
          <w:szCs w:val="22"/>
          <w:vertAlign w:val="superscript"/>
        </w:rPr>
        <w:t xml:space="preserve">8 </w:t>
      </w:r>
      <w:r w:rsidRPr="007254E7">
        <w:rPr>
          <w:rFonts w:ascii="Arial" w:hAnsi="Arial" w:cs="Arial"/>
          <w:sz w:val="22"/>
          <w:szCs w:val="22"/>
        </w:rPr>
        <w:t xml:space="preserve">Biochemistry Department and Proteomics Core. UT </w:t>
      </w:r>
      <w:proofErr w:type="spellStart"/>
      <w:r w:rsidRPr="007254E7">
        <w:rPr>
          <w:rFonts w:ascii="Arial" w:hAnsi="Arial" w:cs="Arial"/>
          <w:color w:val="000000"/>
          <w:sz w:val="22"/>
          <w:szCs w:val="22"/>
        </w:rPr>
        <w:t>Southwestern</w:t>
      </w:r>
      <w:proofErr w:type="spellEnd"/>
      <w:r w:rsidRPr="007254E7">
        <w:rPr>
          <w:rFonts w:ascii="Arial" w:hAnsi="Arial" w:cs="Arial"/>
          <w:color w:val="000000"/>
          <w:sz w:val="22"/>
          <w:szCs w:val="22"/>
        </w:rPr>
        <w:t xml:space="preserve"> Medical </w:t>
      </w:r>
      <w:proofErr w:type="spellStart"/>
      <w:r w:rsidRPr="007254E7">
        <w:rPr>
          <w:rFonts w:ascii="Arial" w:hAnsi="Arial" w:cs="Arial"/>
          <w:color w:val="000000"/>
          <w:sz w:val="22"/>
          <w:szCs w:val="22"/>
        </w:rPr>
        <w:t>Center</w:t>
      </w:r>
      <w:proofErr w:type="spellEnd"/>
      <w:r w:rsidRPr="007254E7">
        <w:rPr>
          <w:rFonts w:ascii="Arial" w:hAnsi="Arial" w:cs="Arial"/>
          <w:color w:val="000000"/>
          <w:sz w:val="22"/>
          <w:szCs w:val="22"/>
        </w:rPr>
        <w:t>, 5323 Harry Hines Boulevard Dallas, Texas 75390</w:t>
      </w:r>
      <w:r>
        <w:rPr>
          <w:rFonts w:ascii="Arial" w:hAnsi="Arial" w:cs="Arial"/>
          <w:color w:val="000000"/>
          <w:sz w:val="22"/>
          <w:szCs w:val="22"/>
        </w:rPr>
        <w:t>, USA</w:t>
      </w:r>
    </w:p>
    <w:p w14:paraId="5185C13E" w14:textId="77777777" w:rsidR="00BA5CDF" w:rsidRPr="007254E7" w:rsidRDefault="00BA5CDF" w:rsidP="00533B31">
      <w:pPr>
        <w:pStyle w:val="FAAuthorInfoSubtitle"/>
        <w:rPr>
          <w:rFonts w:ascii="Arial" w:hAnsi="Arial" w:cs="Arial"/>
          <w:b w:val="0"/>
          <w:kern w:val="22"/>
          <w:sz w:val="22"/>
          <w:szCs w:val="22"/>
          <w:lang w:val="en-GB"/>
        </w:rPr>
      </w:pPr>
    </w:p>
    <w:p w14:paraId="135344F6" w14:textId="77777777" w:rsidR="00BA5CDF" w:rsidRPr="00E2608A" w:rsidRDefault="00BA5CDF" w:rsidP="00E2608A">
      <w:pPr>
        <w:pStyle w:val="BGKeywords"/>
        <w:rPr>
          <w:rFonts w:ascii="Arial" w:hAnsi="Arial" w:cs="Arial"/>
          <w:i w:val="0"/>
        </w:rPr>
      </w:pPr>
      <w:r w:rsidRPr="00E2608A">
        <w:rPr>
          <w:rFonts w:ascii="Arial" w:hAnsi="Arial" w:cs="Arial"/>
          <w:i w:val="0"/>
        </w:rPr>
        <w:t>KEYWORDS: quantitative proteomics, SILAC, BONCAT, T cell activation</w:t>
      </w:r>
    </w:p>
    <w:p w14:paraId="7C89583F" w14:textId="6E7EA6FC" w:rsidR="00F346CC" w:rsidRDefault="00BA5CDF" w:rsidP="001D0214">
      <w:pPr>
        <w:spacing w:line="360" w:lineRule="auto"/>
        <w:rPr>
          <w:ins w:id="4" w:author="kkatsch" w:date="2013-02-08T12:14:00Z"/>
          <w:rFonts w:ascii="Arial" w:hAnsi="Arial" w:cs="Arial"/>
          <w:b/>
          <w:sz w:val="22"/>
          <w:szCs w:val="22"/>
        </w:rPr>
      </w:pPr>
      <w:ins w:id="5" w:author="n.rusk" w:date="2013-02-07T09:31:00Z">
        <w:r>
          <w:rPr>
            <w:rFonts w:ascii="Arial" w:hAnsi="Arial" w:cs="Arial"/>
            <w:b/>
            <w:sz w:val="22"/>
            <w:szCs w:val="22"/>
          </w:rPr>
          <w:lastRenderedPageBreak/>
          <w:t xml:space="preserve">Please cite the </w:t>
        </w:r>
        <w:proofErr w:type="spellStart"/>
        <w:r>
          <w:rPr>
            <w:rFonts w:ascii="Arial" w:hAnsi="Arial" w:cs="Arial"/>
            <w:b/>
            <w:sz w:val="22"/>
            <w:szCs w:val="22"/>
          </w:rPr>
          <w:t>Eichelbaum</w:t>
        </w:r>
        <w:proofErr w:type="spellEnd"/>
        <w:r>
          <w:rPr>
            <w:rFonts w:ascii="Arial" w:hAnsi="Arial" w:cs="Arial"/>
            <w:b/>
            <w:sz w:val="22"/>
            <w:szCs w:val="22"/>
          </w:rPr>
          <w:t xml:space="preserve"> et al. paper in the main text and briefly put it in context of your work</w:t>
        </w:r>
      </w:ins>
      <w:ins w:id="6" w:author="Oreste Acuto" w:date="2013-02-08T15:26:00Z">
        <w:r w:rsidR="00FC0703">
          <w:rPr>
            <w:rFonts w:ascii="Arial" w:hAnsi="Arial" w:cs="Arial"/>
            <w:b/>
            <w:sz w:val="22"/>
            <w:szCs w:val="22"/>
          </w:rPr>
          <w:t xml:space="preserve"> (Done, please, see below)</w:t>
        </w:r>
      </w:ins>
      <w:ins w:id="7" w:author="n.rusk" w:date="2013-02-07T09:31:00Z">
        <w:r>
          <w:rPr>
            <w:rFonts w:ascii="Arial" w:hAnsi="Arial" w:cs="Arial"/>
            <w:b/>
            <w:sz w:val="22"/>
            <w:szCs w:val="22"/>
          </w:rPr>
          <w:t xml:space="preserve">. </w:t>
        </w:r>
      </w:ins>
    </w:p>
    <w:p w14:paraId="3C0B62A5" w14:textId="77777777" w:rsidR="00BA5CDF" w:rsidDel="00F346CC" w:rsidRDefault="00BA5CDF" w:rsidP="001D0214">
      <w:pPr>
        <w:spacing w:line="360" w:lineRule="auto"/>
        <w:rPr>
          <w:ins w:id="8" w:author="n.rusk" w:date="2013-02-07T09:46:00Z"/>
          <w:del w:id="9" w:author="kkatsch" w:date="2013-02-08T12:13:00Z"/>
          <w:rFonts w:ascii="Arial" w:hAnsi="Arial" w:cs="Arial"/>
          <w:b/>
          <w:sz w:val="22"/>
          <w:szCs w:val="22"/>
        </w:rPr>
      </w:pPr>
      <w:del w:id="10" w:author="kkatsch" w:date="2013-02-08T12:13:00Z">
        <w:r w:rsidRPr="007254E7" w:rsidDel="00F346CC">
          <w:rPr>
            <w:rFonts w:ascii="Arial" w:hAnsi="Arial" w:cs="Arial"/>
            <w:b/>
            <w:sz w:val="22"/>
            <w:szCs w:val="22"/>
          </w:rPr>
          <w:br w:type="page"/>
        </w:r>
      </w:del>
    </w:p>
    <w:p w14:paraId="1BD4343A" w14:textId="0BD90863" w:rsidR="00BA5CDF" w:rsidRPr="007254E7" w:rsidRDefault="00BA5CDF" w:rsidP="001D0214">
      <w:pPr>
        <w:spacing w:line="360" w:lineRule="auto"/>
        <w:rPr>
          <w:rFonts w:ascii="Arial" w:hAnsi="Arial" w:cs="Arial"/>
          <w:b/>
          <w:sz w:val="22"/>
          <w:szCs w:val="22"/>
        </w:rPr>
      </w:pPr>
      <w:proofErr w:type="gramStart"/>
      <w:ins w:id="11" w:author="n.rusk" w:date="2013-02-07T09:46:00Z">
        <w:r>
          <w:rPr>
            <w:rFonts w:ascii="Arial" w:hAnsi="Arial" w:cs="Arial"/>
            <w:b/>
            <w:sz w:val="22"/>
            <w:szCs w:val="22"/>
          </w:rPr>
          <w:t>and</w:t>
        </w:r>
        <w:proofErr w:type="gramEnd"/>
        <w:r>
          <w:rPr>
            <w:rFonts w:ascii="Arial" w:hAnsi="Arial" w:cs="Arial"/>
            <w:b/>
            <w:sz w:val="22"/>
            <w:szCs w:val="22"/>
          </w:rPr>
          <w:t xml:space="preserve"> please cite the Supplementary Note in the text or Online Methods</w:t>
        </w:r>
      </w:ins>
      <w:ins w:id="12" w:author="Oreste Acuto" w:date="2013-02-08T15:26:00Z">
        <w:r w:rsidR="00FC0703">
          <w:rPr>
            <w:rFonts w:ascii="Arial" w:hAnsi="Arial" w:cs="Arial"/>
            <w:b/>
            <w:sz w:val="22"/>
            <w:szCs w:val="22"/>
          </w:rPr>
          <w:t xml:space="preserve"> (Done, please, see below)</w:t>
        </w:r>
      </w:ins>
    </w:p>
    <w:p w14:paraId="36E45835" w14:textId="77777777" w:rsidR="00BA5CDF" w:rsidRPr="007254E7" w:rsidRDefault="00BA5CDF" w:rsidP="0095219F">
      <w:pPr>
        <w:widowControl w:val="0"/>
        <w:autoSpaceDE w:val="0"/>
        <w:autoSpaceDN w:val="0"/>
        <w:adjustRightInd w:val="0"/>
        <w:spacing w:line="480" w:lineRule="auto"/>
        <w:rPr>
          <w:rFonts w:ascii="ArialMT" w:hAnsi="ArialMT" w:cs="ArialMT"/>
          <w:b/>
          <w:sz w:val="22"/>
          <w:szCs w:val="22"/>
        </w:rPr>
      </w:pPr>
      <w:r w:rsidRPr="007254E7">
        <w:rPr>
          <w:rFonts w:ascii="ArialMT" w:hAnsi="ArialMT" w:cs="ArialMT"/>
          <w:b/>
          <w:sz w:val="22"/>
          <w:szCs w:val="22"/>
        </w:rPr>
        <w:t>Abstract</w:t>
      </w:r>
    </w:p>
    <w:p w14:paraId="7118B980" w14:textId="77777777" w:rsidR="00BA5CDF" w:rsidRPr="007254E7" w:rsidRDefault="00BA5CDF" w:rsidP="00CB76FC">
      <w:pPr>
        <w:widowControl w:val="0"/>
        <w:tabs>
          <w:tab w:val="left" w:pos="2977"/>
        </w:tabs>
        <w:autoSpaceDE w:val="0"/>
        <w:autoSpaceDN w:val="0"/>
        <w:adjustRightInd w:val="0"/>
        <w:spacing w:line="480" w:lineRule="auto"/>
        <w:rPr>
          <w:rFonts w:ascii="ArialMT" w:hAnsi="ArialMT" w:cs="ArialMT"/>
          <w:sz w:val="22"/>
          <w:szCs w:val="22"/>
        </w:rPr>
      </w:pPr>
      <w:r w:rsidRPr="007254E7">
        <w:rPr>
          <w:rFonts w:ascii="ArialMT" w:hAnsi="ArialMT" w:cs="ArialMT"/>
          <w:sz w:val="22"/>
          <w:szCs w:val="22"/>
        </w:rPr>
        <w:t xml:space="preserve">Here we demonstrate </w:t>
      </w:r>
      <w:r>
        <w:rPr>
          <w:rFonts w:ascii="ArialMT" w:hAnsi="ArialMT" w:cs="ArialMT"/>
          <w:sz w:val="22"/>
          <w:szCs w:val="22"/>
        </w:rPr>
        <w:t>that q</w:t>
      </w:r>
      <w:r w:rsidRPr="007254E7">
        <w:rPr>
          <w:rFonts w:ascii="ArialMT" w:hAnsi="ArialMT" w:cs="ArialMT"/>
          <w:sz w:val="22"/>
          <w:szCs w:val="22"/>
        </w:rPr>
        <w:t>uantita</w:t>
      </w:r>
      <w:r>
        <w:rPr>
          <w:rFonts w:ascii="ArialMT" w:hAnsi="ArialMT" w:cs="ArialMT"/>
          <w:sz w:val="22"/>
          <w:szCs w:val="22"/>
        </w:rPr>
        <w:t>tion of</w:t>
      </w:r>
      <w:r w:rsidRPr="007254E7">
        <w:rPr>
          <w:rFonts w:ascii="ArialMT" w:hAnsi="ArialMT" w:cs="ArialMT"/>
          <w:sz w:val="22"/>
          <w:szCs w:val="22"/>
        </w:rPr>
        <w:t xml:space="preserve"> stimuli-induced proteome dynamics in primary cells </w:t>
      </w:r>
      <w:r>
        <w:rPr>
          <w:rFonts w:ascii="ArialMT" w:hAnsi="ArialMT" w:cs="ArialMT"/>
          <w:sz w:val="22"/>
          <w:szCs w:val="22"/>
        </w:rPr>
        <w:t>is</w:t>
      </w:r>
      <w:r w:rsidRPr="007254E7">
        <w:rPr>
          <w:rFonts w:ascii="ArialMT" w:hAnsi="ArialMT" w:cs="ArialMT"/>
          <w:sz w:val="22"/>
          <w:szCs w:val="22"/>
        </w:rPr>
        <w:t xml:space="preserve"> f</w:t>
      </w:r>
      <w:r>
        <w:rPr>
          <w:rFonts w:ascii="ArialMT" w:hAnsi="ArialMT" w:cs="ArialMT"/>
          <w:sz w:val="22"/>
          <w:szCs w:val="22"/>
        </w:rPr>
        <w:t>easible</w:t>
      </w:r>
      <w:r w:rsidRPr="007254E7">
        <w:rPr>
          <w:rFonts w:ascii="ArialMT" w:hAnsi="ArialMT" w:cs="ArialMT"/>
          <w:sz w:val="22"/>
          <w:szCs w:val="22"/>
        </w:rPr>
        <w:t xml:space="preserve"> by combining the power of </w:t>
      </w:r>
      <w:r w:rsidRPr="007254E7">
        <w:rPr>
          <w:rFonts w:ascii="Arial" w:hAnsi="Arial" w:cs="Arial"/>
          <w:sz w:val="22"/>
          <w:szCs w:val="22"/>
        </w:rPr>
        <w:t>Bio</w:t>
      </w:r>
      <w:r>
        <w:rPr>
          <w:rFonts w:ascii="Arial" w:hAnsi="Arial" w:cs="Arial"/>
          <w:sz w:val="22"/>
          <w:szCs w:val="22"/>
        </w:rPr>
        <w:t>-</w:t>
      </w:r>
      <w:r w:rsidRPr="007254E7">
        <w:rPr>
          <w:rFonts w:ascii="Arial" w:hAnsi="Arial" w:cs="Arial"/>
          <w:sz w:val="22"/>
          <w:szCs w:val="22"/>
        </w:rPr>
        <w:t>Orthogonal</w:t>
      </w:r>
      <w:r>
        <w:rPr>
          <w:rFonts w:ascii="Arial" w:hAnsi="Arial" w:cs="Arial"/>
          <w:sz w:val="22"/>
          <w:szCs w:val="22"/>
        </w:rPr>
        <w:t xml:space="preserve"> </w:t>
      </w:r>
      <w:r w:rsidRPr="007254E7">
        <w:rPr>
          <w:rFonts w:ascii="Arial" w:hAnsi="Arial" w:cs="Arial"/>
          <w:sz w:val="22"/>
          <w:szCs w:val="22"/>
        </w:rPr>
        <w:t>Non</w:t>
      </w:r>
      <w:r>
        <w:rPr>
          <w:rFonts w:ascii="Arial" w:hAnsi="Arial" w:cs="Arial"/>
          <w:sz w:val="22"/>
          <w:szCs w:val="22"/>
        </w:rPr>
        <w:t xml:space="preserve"> </w:t>
      </w:r>
      <w:r w:rsidRPr="007254E7">
        <w:rPr>
          <w:rFonts w:ascii="Arial" w:hAnsi="Arial" w:cs="Arial"/>
          <w:sz w:val="22"/>
          <w:szCs w:val="22"/>
        </w:rPr>
        <w:t xml:space="preserve">Canonical Amino acid Tagging (BONCAT) and Stable Isotope Labelling of Amino acids in Cell culture (SILAC). </w:t>
      </w:r>
      <w:r>
        <w:rPr>
          <w:rFonts w:ascii="Arial" w:hAnsi="Arial" w:cs="Arial"/>
          <w:sz w:val="22"/>
          <w:szCs w:val="22"/>
        </w:rPr>
        <w:t xml:space="preserve">In conjunction with </w:t>
      </w:r>
      <w:del w:id="13" w:author="kkatsch" w:date="2013-02-08T11:24:00Z">
        <w:r w:rsidDel="00793C18">
          <w:rPr>
            <w:rFonts w:ascii="Arial" w:hAnsi="Arial" w:cs="Arial"/>
            <w:sz w:val="22"/>
            <w:szCs w:val="22"/>
          </w:rPr>
          <w:delText xml:space="preserve"> </w:delText>
        </w:r>
        <w:r w:rsidRPr="007254E7" w:rsidDel="00793C18">
          <w:rPr>
            <w:rFonts w:ascii="Arial" w:hAnsi="Arial" w:cs="Arial"/>
            <w:sz w:val="22"/>
            <w:szCs w:val="22"/>
          </w:rPr>
          <w:delText xml:space="preserve"> </w:delText>
        </w:r>
      </w:del>
      <w:proofErr w:type="spellStart"/>
      <w:r>
        <w:rPr>
          <w:rFonts w:ascii="Arial" w:hAnsi="Arial" w:cs="Arial"/>
          <w:sz w:val="22"/>
          <w:szCs w:val="22"/>
        </w:rPr>
        <w:t>nano</w:t>
      </w:r>
      <w:r w:rsidRPr="007254E7">
        <w:rPr>
          <w:rFonts w:ascii="Arial" w:hAnsi="Arial" w:cs="Arial"/>
          <w:sz w:val="22"/>
          <w:szCs w:val="22"/>
        </w:rPr>
        <w:t>LC</w:t>
      </w:r>
      <w:proofErr w:type="spellEnd"/>
      <w:r w:rsidRPr="007254E7">
        <w:rPr>
          <w:rFonts w:ascii="Arial" w:hAnsi="Arial" w:cs="Arial"/>
          <w:sz w:val="22"/>
          <w:szCs w:val="22"/>
        </w:rPr>
        <w:t>-MS/MS</w:t>
      </w:r>
      <w:ins w:id="14" w:author="kkatsch" w:date="2013-02-08T11:24:00Z">
        <w:r w:rsidR="00793C18">
          <w:rPr>
            <w:rFonts w:ascii="Arial" w:hAnsi="Arial" w:cs="Arial"/>
            <w:sz w:val="22"/>
            <w:szCs w:val="22"/>
          </w:rPr>
          <w:t>,</w:t>
        </w:r>
      </w:ins>
      <w:r w:rsidRPr="007254E7">
        <w:rPr>
          <w:rFonts w:ascii="Arial" w:hAnsi="Arial" w:cs="Arial"/>
          <w:sz w:val="22"/>
          <w:szCs w:val="22"/>
        </w:rPr>
        <w:t xml:space="preserve"> </w:t>
      </w:r>
      <w:proofErr w:type="spellStart"/>
      <w:r>
        <w:rPr>
          <w:rFonts w:ascii="Arial" w:hAnsi="Arial" w:cs="Arial"/>
          <w:sz w:val="22"/>
          <w:szCs w:val="22"/>
        </w:rPr>
        <w:t>QuaNCAT</w:t>
      </w:r>
      <w:proofErr w:type="spellEnd"/>
      <w:r>
        <w:rPr>
          <w:rFonts w:ascii="Arial" w:hAnsi="Arial" w:cs="Arial"/>
          <w:sz w:val="22"/>
          <w:szCs w:val="22"/>
        </w:rPr>
        <w:t xml:space="preserve"> allowed us to monitor the </w:t>
      </w:r>
      <w:r w:rsidRPr="007254E7">
        <w:rPr>
          <w:rFonts w:ascii="Arial" w:hAnsi="Arial" w:cs="Arial"/>
          <w:sz w:val="22"/>
          <w:szCs w:val="22"/>
        </w:rPr>
        <w:t>early</w:t>
      </w:r>
      <w:r>
        <w:rPr>
          <w:rFonts w:ascii="Arial" w:hAnsi="Arial" w:cs="Arial"/>
          <w:sz w:val="22"/>
          <w:szCs w:val="22"/>
        </w:rPr>
        <w:t xml:space="preserve"> </w:t>
      </w:r>
      <w:r w:rsidRPr="007254E7">
        <w:rPr>
          <w:rFonts w:ascii="Arial" w:hAnsi="Arial" w:cs="Arial"/>
          <w:sz w:val="22"/>
          <w:szCs w:val="22"/>
        </w:rPr>
        <w:t xml:space="preserve">expression changes </w:t>
      </w:r>
      <w:r>
        <w:rPr>
          <w:rFonts w:ascii="Arial" w:hAnsi="Arial" w:cs="Arial"/>
          <w:sz w:val="22"/>
          <w:szCs w:val="22"/>
        </w:rPr>
        <w:t>of</w:t>
      </w:r>
      <w:r w:rsidRPr="007254E7">
        <w:rPr>
          <w:rFonts w:ascii="Arial" w:hAnsi="Arial" w:cs="Arial"/>
          <w:sz w:val="22"/>
          <w:szCs w:val="22"/>
        </w:rPr>
        <w:t xml:space="preserve"> </w:t>
      </w:r>
      <w:r w:rsidRPr="008D5914">
        <w:rPr>
          <w:rFonts w:ascii="Arial" w:hAnsi="Arial" w:cs="Arial"/>
          <w:sz w:val="22"/>
          <w:szCs w:val="22"/>
          <w:rPrChange w:id="15" w:author="kkatsch" w:date="2013-02-08T10:26:00Z">
            <w:rPr>
              <w:rFonts w:ascii="Arial" w:hAnsi="Arial" w:cs="Arial"/>
              <w:color w:val="FF0000"/>
              <w:sz w:val="22"/>
              <w:szCs w:val="22"/>
            </w:rPr>
          </w:rPrChange>
        </w:rPr>
        <w:t>&gt; 600</w:t>
      </w:r>
      <w:r w:rsidRPr="008D5914">
        <w:rPr>
          <w:rFonts w:ascii="Arial" w:hAnsi="Arial" w:cs="Arial"/>
          <w:sz w:val="22"/>
          <w:szCs w:val="22"/>
        </w:rPr>
        <w:t xml:space="preserve"> </w:t>
      </w:r>
      <w:r w:rsidRPr="007254E7">
        <w:rPr>
          <w:rFonts w:ascii="Arial" w:hAnsi="Arial" w:cs="Arial"/>
          <w:sz w:val="22"/>
          <w:szCs w:val="22"/>
        </w:rPr>
        <w:t xml:space="preserve">proteins in primary resting T cells subjected to activation stimuli. </w:t>
      </w:r>
      <w:r>
        <w:rPr>
          <w:rFonts w:ascii="Arial" w:hAnsi="Arial" w:cs="Arial"/>
          <w:sz w:val="22"/>
          <w:szCs w:val="22"/>
        </w:rPr>
        <w:t xml:space="preserve"> </w:t>
      </w:r>
    </w:p>
    <w:p w14:paraId="5C9151F1" w14:textId="77777777" w:rsidR="00BA5CDF" w:rsidRDefault="00BA5CDF" w:rsidP="005672B0">
      <w:pPr>
        <w:widowControl w:val="0"/>
        <w:autoSpaceDE w:val="0"/>
        <w:autoSpaceDN w:val="0"/>
        <w:adjustRightInd w:val="0"/>
        <w:spacing w:line="480" w:lineRule="auto"/>
        <w:rPr>
          <w:rFonts w:ascii="Arial" w:hAnsi="Arial" w:cs="Arial"/>
          <w:sz w:val="22"/>
          <w:szCs w:val="22"/>
        </w:rPr>
      </w:pPr>
    </w:p>
    <w:p w14:paraId="4E0180DD" w14:textId="77777777" w:rsidR="00BA5CDF" w:rsidRDefault="00BA5CDF" w:rsidP="00CB76FC">
      <w:pPr>
        <w:widowControl w:val="0"/>
        <w:autoSpaceDE w:val="0"/>
        <w:autoSpaceDN w:val="0"/>
        <w:adjustRightInd w:val="0"/>
        <w:spacing w:line="480" w:lineRule="auto"/>
        <w:rPr>
          <w:rFonts w:ascii="Arial" w:hAnsi="Arial" w:cs="Arial"/>
          <w:sz w:val="22"/>
          <w:szCs w:val="22"/>
        </w:rPr>
      </w:pPr>
      <w:r w:rsidRPr="007254E7">
        <w:rPr>
          <w:rFonts w:ascii="Arial" w:hAnsi="Arial" w:cs="Arial"/>
          <w:sz w:val="22"/>
          <w:szCs w:val="22"/>
        </w:rPr>
        <w:t xml:space="preserve">Understanding cell behaviour at a systems level is </w:t>
      </w:r>
      <w:r>
        <w:rPr>
          <w:rFonts w:ascii="Arial" w:hAnsi="Arial" w:cs="Arial"/>
          <w:sz w:val="22"/>
          <w:szCs w:val="22"/>
        </w:rPr>
        <w:t xml:space="preserve">largely concealed </w:t>
      </w:r>
      <w:r w:rsidRPr="007254E7">
        <w:rPr>
          <w:rFonts w:ascii="Arial" w:hAnsi="Arial" w:cs="Arial"/>
          <w:sz w:val="22"/>
          <w:szCs w:val="22"/>
        </w:rPr>
        <w:t>due to</w:t>
      </w:r>
      <w:r>
        <w:rPr>
          <w:rFonts w:ascii="Arial" w:hAnsi="Arial" w:cs="Arial"/>
          <w:sz w:val="22"/>
          <w:szCs w:val="22"/>
        </w:rPr>
        <w:t xml:space="preserve"> </w:t>
      </w:r>
      <w:r w:rsidRPr="007254E7">
        <w:rPr>
          <w:rFonts w:ascii="Arial" w:hAnsi="Arial" w:cs="Arial"/>
          <w:sz w:val="22"/>
          <w:szCs w:val="22"/>
        </w:rPr>
        <w:t>limited knowledge</w:t>
      </w:r>
      <w:r>
        <w:rPr>
          <w:rFonts w:ascii="Arial" w:hAnsi="Arial" w:cs="Arial"/>
          <w:sz w:val="22"/>
          <w:szCs w:val="22"/>
        </w:rPr>
        <w:t xml:space="preserve"> </w:t>
      </w:r>
      <w:r w:rsidRPr="007254E7">
        <w:rPr>
          <w:rFonts w:ascii="Arial" w:hAnsi="Arial" w:cs="Arial"/>
          <w:sz w:val="22"/>
          <w:szCs w:val="22"/>
        </w:rPr>
        <w:t>of</w:t>
      </w:r>
      <w:r>
        <w:rPr>
          <w:rFonts w:ascii="Arial" w:hAnsi="Arial" w:cs="Arial"/>
          <w:sz w:val="22"/>
          <w:szCs w:val="22"/>
        </w:rPr>
        <w:t xml:space="preserve"> </w:t>
      </w:r>
      <w:r w:rsidRPr="007254E7">
        <w:rPr>
          <w:rFonts w:ascii="Arial" w:hAnsi="Arial" w:cs="Arial"/>
          <w:sz w:val="22"/>
          <w:szCs w:val="22"/>
        </w:rPr>
        <w:t xml:space="preserve">proteome dynamics. </w:t>
      </w:r>
      <w:r>
        <w:rPr>
          <w:rFonts w:ascii="Arial" w:hAnsi="Arial" w:cs="Arial"/>
          <w:sz w:val="22"/>
          <w:szCs w:val="22"/>
        </w:rPr>
        <w:t>C</w:t>
      </w:r>
      <w:r w:rsidRPr="007254E7">
        <w:rPr>
          <w:rFonts w:ascii="Arial" w:hAnsi="Arial" w:cs="Arial"/>
          <w:sz w:val="22"/>
          <w:szCs w:val="22"/>
        </w:rPr>
        <w:t xml:space="preserve">hanges in </w:t>
      </w:r>
      <w:r>
        <w:rPr>
          <w:rFonts w:ascii="Arial" w:hAnsi="Arial" w:cs="Arial"/>
          <w:sz w:val="22"/>
          <w:szCs w:val="22"/>
        </w:rPr>
        <w:t xml:space="preserve">the expression </w:t>
      </w:r>
      <w:r w:rsidRPr="007254E7">
        <w:rPr>
          <w:rFonts w:ascii="Arial" w:hAnsi="Arial" w:cs="Arial"/>
          <w:sz w:val="22"/>
          <w:szCs w:val="22"/>
        </w:rPr>
        <w:t>of proteins</w:t>
      </w:r>
      <w:r>
        <w:rPr>
          <w:rFonts w:ascii="Arial" w:hAnsi="Arial" w:cs="Arial"/>
          <w:sz w:val="22"/>
          <w:szCs w:val="22"/>
        </w:rPr>
        <w:t xml:space="preserve"> </w:t>
      </w:r>
      <w:r w:rsidRPr="007254E7">
        <w:rPr>
          <w:rFonts w:ascii="Arial" w:hAnsi="Arial" w:cs="Arial"/>
          <w:sz w:val="22"/>
          <w:szCs w:val="22"/>
        </w:rPr>
        <w:t xml:space="preserve">and </w:t>
      </w:r>
      <w:r w:rsidRPr="00525EAA">
        <w:rPr>
          <w:rFonts w:ascii="Arial" w:hAnsi="Arial" w:cs="Arial"/>
          <w:sz w:val="22"/>
          <w:szCs w:val="22"/>
        </w:rPr>
        <w:t>their cognate mRNAs display positive, yet only modest correlation</w:t>
      </w:r>
      <w:r w:rsidRPr="00525EAA">
        <w:rPr>
          <w:rFonts w:ascii="Arial" w:hAnsi="Arial" w:cs="Arial"/>
          <w:sz w:val="22"/>
          <w:szCs w:val="22"/>
        </w:rPr>
        <w:fldChar w:fldCharType="begin">
          <w:fldData xml:space="preserve">PEVuZE5vdGU+PENpdGU+PEF1dGhvcj5HaGF6YWxwb3VyPC9BdXRob3I+PFllYXI+MjAxMTwvWWVh
cj48UmVjTnVtPjM4OTwvUmVjTnVtPjxEaXNwbGF5VGV4dD48c3R5bGUgZmFjZT0ic3VwZXJzY3Jp
cHQiPjEsIDI8L3N0eWxlPjwvRGlzcGxheVRleHQ+PHJlY29yZD48cmVjLW51bWJlcj4zODk8L3Jl
Yy1udW1iZXI+PGZvcmVpZ24ta2V5cz48a2V5IGFwcD0iRU4iIGRiLWlkPSJlMGFwc3JzOWFlcDUw
aWV0enM0NXQwenB6OWV6c3J4cnNmMHoiPjM4OTwva2V5PjwvZm9yZWlnbi1rZXlzPjxyZWYtdHlw
ZSBuYW1lPSJKb3VybmFsIEFydGljbGUiPjE3PC9yZWYtdHlwZT48Y29udHJpYnV0b3JzPjxhdXRo
b3JzPjxhdXRob3I+R2hhemFscG91ciwgQS48L2F1dGhvcj48YXV0aG9yPkJlbm5ldHQsIEIuPC9h
dXRob3I+PGF1dGhvcj5QZXR5dWssIFYuIEEuPC9hdXRob3I+PGF1dGhvcj5Pcm96Y28sIEwuPC9h
dXRob3I+PGF1dGhvcj5IYWdvcGlhbiwgUi48L2F1dGhvcj48YXV0aG9yPk11bmdydWUsIEkuIE4u
PC9hdXRob3I+PGF1dGhvcj5GYXJiZXIsIEMuIFIuPC9hdXRob3I+PGF1dGhvcj5TaW5zaGVpbWVy
LCBKLjwvYXV0aG9yPjxhdXRob3I+S2FuZywgSC4gTS48L2F1dGhvcj48YXV0aG9yPkZ1cmxvdHRl
LCBOLjwvYXV0aG9yPjxhdXRob3I+UGFyaywgQy4gQy48L2F1dGhvcj48YXV0aG9yPldlbiwgUC4g
Wi48L2F1dGhvcj48YXV0aG9yPkJyZXdlciwgSC48L2F1dGhvcj48YXV0aG9yPldlaXR6LCBLLjwv
YXV0aG9yPjxhdXRob3I+Q2FtcCwgRC4gRy4sIDJuZDwvYXV0aG9yPjxhdXRob3I+UGFuLCBDLjwv
YXV0aG9yPjxhdXRob3I+WW9yZGFub3ZhLCBSLjwvYXV0aG9yPjxhdXRob3I+TmV1aGF1cywgSS48
L2F1dGhvcj48YXV0aG9yPlRpbGZvcmQsIEMuPC9hdXRob3I+PGF1dGhvcj5TaWVtZXJzLCBOLjwv
YXV0aG9yPjxhdXRob3I+R2FyZ2Fsb3ZpYywgUC48L2F1dGhvcj48YXV0aG9yPkVza2luLCBFLjwv
YXV0aG9yPjxhdXRob3I+S2lyY2hnZXNzbmVyLCBULjwvYXV0aG9yPjxhdXRob3I+U21pdGgsIEQu
IEouPC9hdXRob3I+PGF1dGhvcj5TbWl0aCwgUi4gRC48L2F1dGhvcj48YXV0aG9yPkx1c2lzLCBB
LiBKLjwvYXV0aG9yPjwvYXV0aG9ycz48L2NvbnRyaWJ1dG9ycz48YXV0aC1hZGRyZXNzPkRlcGFy
dG1lbnQgb2YgTWVkaWNpbmUvRGl2aXNpb24gb2YgQ2FyZGlvbG9neSwgRGF2aWQgR2VmZmVuIFNj
aG9vbCBvZiBNZWRpY2luZSwgVW5pdmVyc2l0eSBvZiBDYWxpZm9ybmlhIExvcyBBbmdlbGVzLCBM
b3MgQW5nZWxlcywgQ2FsaWZvcm5pYSwgVW5pdGVkIFN0YXRlcyBvZiBBbWVyaWNhLiBhZ2hhemFs
cEB1Y2xhLmVkdTwvYXV0aC1hZGRyZXNzPjx0aXRsZXM+PHRpdGxlPkNvbXBhcmF0aXZlIGFuYWx5
c2lzIG9mIHByb3Rlb21lIGFuZCB0cmFuc2NyaXB0b21lIHZhcmlhdGlvbiBpbiBtb3VzZTwvdGl0
bGU+PHNlY29uZGFyeS10aXRsZT5QTG9TIGdlbmV0aWNzPC9zZWNvbmRhcnktdGl0bGU+PGFsdC10
aXRsZT5QTG9TIEdlbmV0PC9hbHQtdGl0bGU+PC90aXRsZXM+PHBlcmlvZGljYWw+PGZ1bGwtdGl0
bGU+UExvUyBnZW5ldGljczwvZnVsbC10aXRsZT48YWJici0xPlBMb1MgR2VuZXQ8L2FiYnItMT48
L3BlcmlvZGljYWw+PGFsdC1wZXJpb2RpY2FsPjxmdWxsLXRpdGxlPlBMb1MgZ2VuZXRpY3M8L2Z1
bGwtdGl0bGU+PGFiYnItMT5QTG9TIEdlbmV0PC9hYmJyLTE+PC9hbHQtcGVyaW9kaWNhbD48cGFn
ZXM+ZTEwMDEzOTM8L3BhZ2VzPjx2b2x1bWU+Nzwvdm9sdW1lPjxudW1iZXI+NjwvbnVtYmVyPjxl
ZGl0aW9uPjIwMTEvMDYvMjM8L2VkaXRpb24+PGtleXdvcmRzPjxrZXl3b3JkPkFsdGVybmF0aXZl
IFNwbGljaW5nPC9rZXl3b3JkPjxrZXl3b3JkPkFuaW1hbHM8L2tleXdvcmQ+PGtleXdvcmQ+Kkdl
bmUgRXhwcmVzc2lvbiBQcm9maWxpbmc8L2tleXdvcmQ+PGtleXdvcmQ+KkdlbmV0aWMgVmFyaWF0
aW9uPC9rZXl3b3JkPjxrZXl3b3JkPkdlbm9tZS1XaWRlIEFzc29jaWF0aW9uIFN0dWR5PC9rZXl3
b3JkPjxrZXl3b3JkPk1pY2U8L2tleXdvcmQ+PGtleXdvcmQ+UHJvdGVvbWUvKmFuYWx5c2lzL2dl
bmV0aWNzPC9rZXl3b3JkPjxrZXl3b3JkPlByb3Rlb21pY3M8L2tleXdvcmQ+PGtleXdvcmQ+Uk5B
LCBNZXNzZW5nZXIvbWV0YWJvbGlzbTwva2V5d29yZD48L2tleXdvcmRzPjxkYXRlcz48eWVhcj4y
MDExPC95ZWFyPjxwdWItZGF0ZXM+PGRhdGU+SnVuPC9kYXRlPjwvcHViLWRhdGVzPjwvZGF0ZXM+
PGlzYm4+MTU1My03NDA0IChFbGVjdHJvbmljKSYjeEQ7MTU1My03MzkwIChMaW5raW5nKTwvaXNi
bj48YWNjZXNzaW9uLW51bT4yMTY5NTIyNDwvYWNjZXNzaW9uLW51bT48d29yay10eXBlPlJlc2Vh
cmNoIFN1cHBvcnQsIE4uSS5ILiwgRXh0cmFtdXJhbCYjeEQ7UmVzZWFyY2ggU3VwcG9ydCwgTm9u
LVUuUy4gR292JmFwb3M7dCYjeEQ7UmVzZWFyY2ggU3VwcG9ydCwgVS5TLiBHb3YmYXBvczt0LCBO
b24tUC5ILlMuPC93b3JrLXR5cGU+PHVybHM+PHJlbGF0ZWQtdXJscz48dXJsPmh0dHA6Ly93d3cu
bmNiaS5ubG0ubmloLmdvdi9wdWJtZWQvMjE2OTUyMjQ8L3VybD48L3JlbGF0ZWQtdXJscz48L3Vy
bHM+PGN1c3RvbTI+MzExMTQ3NzwvY3VzdG9tMj48ZWxlY3Ryb25pYy1yZXNvdXJjZS1udW0+MTAu
MTM3MS9qb3VybmFsLnBnZW4uMTAwMTM5MzwvZWxlY3Ryb25pYy1yZXNvdXJjZS1udW0+PGxhbmd1
YWdlPmVuZzwvbGFuZ3VhZ2U+PC9yZWNvcmQ+PC9DaXRlPjxDaXRlPjxBdXRob3I+Rm9zczwvQXV0
aG9yPjxZZWFyPjIwMDc8L1llYXI+PFJlY051bT4zOTE8L1JlY051bT48cmVjb3JkPjxyZWMtbnVt
YmVyPjM5MTwvcmVjLW51bWJlcj48Zm9yZWlnbi1rZXlzPjxrZXkgYXBwPSJFTiIgZGItaWQ9ImUw
YXBzcnM5YWVwNTBpZXR6czQ1dDB6cHo5ZXpzcnhyc2YweiI+MzkxPC9rZXk+PC9mb3JlaWduLWtl
eXM+PHJlZi10eXBlIG5hbWU9IkpvdXJuYWwgQXJ0aWNsZSI+MTc8L3JlZi10eXBlPjxjb250cmli
dXRvcnM+PGF1dGhvcnM+PGF1dGhvcj5Gb3NzLCBFLiBKLjwvYXV0aG9yPjxhdXRob3I+UmFkdWxv
dmljLCBELjwvYXV0aG9yPjxhdXRob3I+U2hhZmZlciwgUy4gQS48L2F1dGhvcj48YXV0aG9yPlJ1
ZGVyZmVyLCBELiBNLjwvYXV0aG9yPjxhdXRob3I+QmVkYWxvdiwgQS48L2F1dGhvcj48YXV0aG9y
Pkdvb2RsZXR0LCBELiBSLjwvYXV0aG9yPjxhdXRob3I+S3J1Z2x5YWssIEwuPC9hdXRob3I+PC9h
dXRob3JzPjwvY29udHJpYnV0b3JzPjxhdXRoLWFkZHJlc3M+RnJlZCBIdXRjaGluc29uIENhbmNl
ciBSZXNlYXJjaCBDZW50ZXIsIFNlYXR0bGUsIFdhc2hpbmd0b24gOTgxMDksIFVTQS48L2F1dGgt
YWRkcmVzcz48dGl0bGVzPjx0aXRsZT5HZW5ldGljIGJhc2lzIG9mIHByb3Rlb21lIHZhcmlhdGlv
biBpbiB5ZWFzdDwvdGl0bGU+PHNlY29uZGFyeS10aXRsZT5OYXR1cmUgZ2VuZXRpY3M8L3NlY29u
ZGFyeS10aXRsZT48YWx0LXRpdGxlPk5hdCBHZW5ldDwvYWx0LXRpdGxlPjwvdGl0bGVzPjxwZXJp
b2RpY2FsPjxmdWxsLXRpdGxlPk5hdHVyZSBnZW5ldGljczwvZnVsbC10aXRsZT48YWJici0xPk5h
dCBHZW5ldDwvYWJici0xPjwvcGVyaW9kaWNhbD48YWx0LXBlcmlvZGljYWw+PGZ1bGwtdGl0bGU+
TmF0dXJlIGdlbmV0aWNzPC9mdWxsLXRpdGxlPjxhYmJyLTE+TmF0IEdlbmV0PC9hYmJyLTE+PC9h
bHQtcGVyaW9kaWNhbD48cGFnZXM+MTM2OS03NTwvcGFnZXM+PHZvbHVtZT4zOTwvdm9sdW1lPjxu
dW1iZXI+MTE8L251bWJlcj48ZWRpdGlvbj4yMDA3LzEwLzI0PC9lZGl0aW9uPjxrZXl3b3Jkcz48
a2V5d29yZD5CbG90dGluZywgV2VzdGVybjwva2V5d29yZD48a2V5d29yZD5DaHJvbWF0b2dyYXBo
eSwgTGlxdWlkPC9rZXl3b3JkPjxrZXl3b3JkPkNocm9tb3NvbWVzLCBGdW5nYWwvZ2VuZXRpY3M8
L2tleXdvcmQ+PGtleXdvcmQ+R2VuZSBFeHByZXNzaW9uIFByb2ZpbGluZzwva2V5d29yZD48a2V5
d29yZD5HZW5ldGljIExpbmthZ2U8L2tleXdvcmQ+PGtleXdvcmQ+R2VuZXRpYyBNYXJrZXJzL2dl
bmV0aWNzPC9rZXl3b3JkPjxrZXl3b3JkPipHZW5ldGljIFZhcmlhdGlvbjwva2V5d29yZD48a2V5
d29yZD5Qcm90ZW9tZS8qZ2VuZXRpY3M8L2tleXdvcmQ+PGtleXdvcmQ+U2FjY2hhcm9teWNlcyBj
ZXJldmlzaWFlLypnZW5ldGljcy9ncm93dGggJmFtcDsgZGV2ZWxvcG1lbnQ8L2tleXdvcmQ+PGtl
eXdvcmQ+U2FjY2hhcm9teWNlcyBjZXJldmlzaWFlIFByb3RlaW5zLypnZW5ldGljczwva2V5d29y
ZD48a2V5d29yZD5TcGVjdHJvbWV0cnksIE1hc3MsIE1hdHJpeC1Bc3Npc3RlZCBMYXNlciBEZXNv
cnB0aW9uLUlvbml6YXRpb248L2tleXdvcmQ+PC9rZXl3b3Jkcz48ZGF0ZXM+PHllYXI+MjAwNzwv
eWVhcj48cHViLWRhdGVzPjxkYXRlPk5vdjwvZGF0ZT48L3B1Yi1kYXRlcz48L2RhdGVzPjxpc2Ju
PjE1NDYtMTcxOCAoRWxlY3Ryb25pYykmI3hEOzEwNjEtNDAzNiAoTGlua2luZyk8L2lzYm4+PGFj
Y2Vzc2lvbi1udW0+MTc5NTIwNzI8L2FjY2Vzc2lvbi1udW0+PHdvcmstdHlwZT5Db21wYXJhdGl2
ZSBTdHVkeSYjeEQ7UmVzZWFyY2ggU3VwcG9ydCwgTi5JLkguLCBFeHRyYW11cmFsJiN4RDtSZXNl
YXJjaCBTdXBwb3J0LCBOb24tVS5TLiBHb3YmYXBvczt0PC93b3JrLXR5cGU+PHVybHM+PHJlbGF0
ZWQtdXJscz48dXJsPmh0dHA6Ly93d3cubmNiaS5ubG0ubmloLmdvdi9wdWJtZWQvMTc5NTIwNzI8
L3VybD48L3JlbGF0ZWQtdXJscz48L3VybHM+PGVsZWN0cm9uaWMtcmVzb3VyY2UtbnVtPjEwLjEw
MzgvbmcuMjAwNy4yMjwvZWxlY3Ryb25pYy1yZXNvdXJjZS1udW0+PGxhbmd1YWdlPmVuZzwvbGFu
Z3VhZ2U+PC9yZWNvcmQ+PC9DaXRlPjwvRW5kTm90ZT4AIABvAG5=
</w:fldData>
        </w:fldChar>
      </w:r>
      <w:r w:rsidRPr="00525EAA">
        <w:rPr>
          <w:rFonts w:ascii="Arial" w:hAnsi="Arial" w:cs="Arial"/>
          <w:sz w:val="22"/>
          <w:szCs w:val="22"/>
        </w:rPr>
        <w:instrText xml:space="preserve"> ADDIN EN.CITE </w:instrText>
      </w:r>
      <w:r w:rsidRPr="00525EAA">
        <w:rPr>
          <w:rFonts w:ascii="Arial" w:hAnsi="Arial" w:cs="Arial"/>
          <w:sz w:val="22"/>
          <w:szCs w:val="22"/>
        </w:rPr>
        <w:fldChar w:fldCharType="begin">
          <w:fldData xml:space="preserve">PEVuZE5vdGU+PENpdGU+PEF1dGhvcj5HaGF6YWxwb3VyPC9BdXRob3I+PFllYXI+MjAxMTwvWWVh
cj48UmVjTnVtPjM4OTwvUmVjTnVtPjxEaXNwbGF5VGV4dD48c3R5bGUgZmFjZT0ic3VwZXJzY3Jp
cHQiPjEsIDI8L3N0eWxlPjwvRGlzcGxheVRleHQ+PHJlY29yZD48cmVjLW51bWJlcj4zODk8L3Jl
Yy1udW1iZXI+PGZvcmVpZ24ta2V5cz48a2V5IGFwcD0iRU4iIGRiLWlkPSJlMGFwc3JzOWFlcDUw
aWV0enM0NXQwenB6OWV6c3J4cnNmMHoiPjM4OTwva2V5PjwvZm9yZWlnbi1rZXlzPjxyZWYtdHlw
ZSBuYW1lPSJKb3VybmFsIEFydGljbGUiPjE3PC9yZWYtdHlwZT48Y29udHJpYnV0b3JzPjxhdXRo
b3JzPjxhdXRob3I+R2hhemFscG91ciwgQS48L2F1dGhvcj48YXV0aG9yPkJlbm5ldHQsIEIuPC9h
dXRob3I+PGF1dGhvcj5QZXR5dWssIFYuIEEuPC9hdXRob3I+PGF1dGhvcj5Pcm96Y28sIEwuPC9h
dXRob3I+PGF1dGhvcj5IYWdvcGlhbiwgUi48L2F1dGhvcj48YXV0aG9yPk11bmdydWUsIEkuIE4u
PC9hdXRob3I+PGF1dGhvcj5GYXJiZXIsIEMuIFIuPC9hdXRob3I+PGF1dGhvcj5TaW5zaGVpbWVy
LCBKLjwvYXV0aG9yPjxhdXRob3I+S2FuZywgSC4gTS48L2F1dGhvcj48YXV0aG9yPkZ1cmxvdHRl
LCBOLjwvYXV0aG9yPjxhdXRob3I+UGFyaywgQy4gQy48L2F1dGhvcj48YXV0aG9yPldlbiwgUC4g
Wi48L2F1dGhvcj48YXV0aG9yPkJyZXdlciwgSC48L2F1dGhvcj48YXV0aG9yPldlaXR6LCBLLjwv
YXV0aG9yPjxhdXRob3I+Q2FtcCwgRC4gRy4sIDJuZDwvYXV0aG9yPjxhdXRob3I+UGFuLCBDLjwv
YXV0aG9yPjxhdXRob3I+WW9yZGFub3ZhLCBSLjwvYXV0aG9yPjxhdXRob3I+TmV1aGF1cywgSS48
L2F1dGhvcj48YXV0aG9yPlRpbGZvcmQsIEMuPC9hdXRob3I+PGF1dGhvcj5TaWVtZXJzLCBOLjwv
YXV0aG9yPjxhdXRob3I+R2FyZ2Fsb3ZpYywgUC48L2F1dGhvcj48YXV0aG9yPkVza2luLCBFLjwv
YXV0aG9yPjxhdXRob3I+S2lyY2hnZXNzbmVyLCBULjwvYXV0aG9yPjxhdXRob3I+U21pdGgsIEQu
IEouPC9hdXRob3I+PGF1dGhvcj5TbWl0aCwgUi4gRC48L2F1dGhvcj48YXV0aG9yPkx1c2lzLCBB
LiBKLjwvYXV0aG9yPjwvYXV0aG9ycz48L2NvbnRyaWJ1dG9ycz48YXV0aC1hZGRyZXNzPkRlcGFy
dG1lbnQgb2YgTWVkaWNpbmUvRGl2aXNpb24gb2YgQ2FyZGlvbG9neSwgRGF2aWQgR2VmZmVuIFNj
aG9vbCBvZiBNZWRpY2luZSwgVW5pdmVyc2l0eSBvZiBDYWxpZm9ybmlhIExvcyBBbmdlbGVzLCBM
b3MgQW5nZWxlcywgQ2FsaWZvcm5pYSwgVW5pdGVkIFN0YXRlcyBvZiBBbWVyaWNhLiBhZ2hhemFs
cEB1Y2xhLmVkdTwvYXV0aC1hZGRyZXNzPjx0aXRsZXM+PHRpdGxlPkNvbXBhcmF0aXZlIGFuYWx5
c2lzIG9mIHByb3Rlb21lIGFuZCB0cmFuc2NyaXB0b21lIHZhcmlhdGlvbiBpbiBtb3VzZTwvdGl0
bGU+PHNlY29uZGFyeS10aXRsZT5QTG9TIGdlbmV0aWNzPC9zZWNvbmRhcnktdGl0bGU+PGFsdC10
aXRsZT5QTG9TIEdlbmV0PC9hbHQtdGl0bGU+PC90aXRsZXM+PHBlcmlvZGljYWw+PGZ1bGwtdGl0
bGU+UExvUyBnZW5ldGljczwvZnVsbC10aXRsZT48YWJici0xPlBMb1MgR2VuZXQ8L2FiYnItMT48
L3BlcmlvZGljYWw+PGFsdC1wZXJpb2RpY2FsPjxmdWxsLXRpdGxlPlBMb1MgZ2VuZXRpY3M8L2Z1
bGwtdGl0bGU+PGFiYnItMT5QTG9TIEdlbmV0PC9hYmJyLTE+PC9hbHQtcGVyaW9kaWNhbD48cGFn
ZXM+ZTEwMDEzOTM8L3BhZ2VzPjx2b2x1bWU+Nzwvdm9sdW1lPjxudW1iZXI+NjwvbnVtYmVyPjxl
ZGl0aW9uPjIwMTEvMDYvMjM8L2VkaXRpb24+PGtleXdvcmRzPjxrZXl3b3JkPkFsdGVybmF0aXZl
IFNwbGljaW5nPC9rZXl3b3JkPjxrZXl3b3JkPkFuaW1hbHM8L2tleXdvcmQ+PGtleXdvcmQ+Kkdl
bmUgRXhwcmVzc2lvbiBQcm9maWxpbmc8L2tleXdvcmQ+PGtleXdvcmQ+KkdlbmV0aWMgVmFyaWF0
aW9uPC9rZXl3b3JkPjxrZXl3b3JkPkdlbm9tZS1XaWRlIEFzc29jaWF0aW9uIFN0dWR5PC9rZXl3
b3JkPjxrZXl3b3JkPk1pY2U8L2tleXdvcmQ+PGtleXdvcmQ+UHJvdGVvbWUvKmFuYWx5c2lzL2dl
bmV0aWNzPC9rZXl3b3JkPjxrZXl3b3JkPlByb3Rlb21pY3M8L2tleXdvcmQ+PGtleXdvcmQ+Uk5B
LCBNZXNzZW5nZXIvbWV0YWJvbGlzbTwva2V5d29yZD48L2tleXdvcmRzPjxkYXRlcz48eWVhcj4y
MDExPC95ZWFyPjxwdWItZGF0ZXM+PGRhdGU+SnVuPC9kYXRlPjwvcHViLWRhdGVzPjwvZGF0ZXM+
PGlzYm4+MTU1My03NDA0IChFbGVjdHJvbmljKSYjeEQ7MTU1My03MzkwIChMaW5raW5nKTwvaXNi
bj48YWNjZXNzaW9uLW51bT4yMTY5NTIyNDwvYWNjZXNzaW9uLW51bT48d29yay10eXBlPlJlc2Vh
cmNoIFN1cHBvcnQsIE4uSS5ILiwgRXh0cmFtdXJhbCYjeEQ7UmVzZWFyY2ggU3VwcG9ydCwgTm9u
LVUuUy4gR292JmFwb3M7dCYjeEQ7UmVzZWFyY2ggU3VwcG9ydCwgVS5TLiBHb3YmYXBvczt0LCBO
b24tUC5ILlMuPC93b3JrLXR5cGU+PHVybHM+PHJlbGF0ZWQtdXJscz48dXJsPmh0dHA6Ly93d3cu
bmNiaS5ubG0ubmloLmdvdi9wdWJtZWQvMjE2OTUyMjQ8L3VybD48L3JlbGF0ZWQtdXJscz48L3Vy
bHM+PGN1c3RvbTI+MzExMTQ3NzwvY3VzdG9tMj48ZWxlY3Ryb25pYy1yZXNvdXJjZS1udW0+MTAu
MTM3MS9qb3VybmFsLnBnZW4uMTAwMTM5MzwvZWxlY3Ryb25pYy1yZXNvdXJjZS1udW0+PGxhbmd1
YWdlPmVuZzwvbGFuZ3VhZ2U+PC9yZWNvcmQ+PC9DaXRlPjxDaXRlPjxBdXRob3I+Rm9zczwvQXV0
aG9yPjxZZWFyPjIwMDc8L1llYXI+PFJlY051bT4zOTE8L1JlY051bT48cmVjb3JkPjxyZWMtbnVt
YmVyPjM5MTwvcmVjLW51bWJlcj48Zm9yZWlnbi1rZXlzPjxrZXkgYXBwPSJFTiIgZGItaWQ9ImUw
YXBzcnM5YWVwNTBpZXR6czQ1dDB6cHo5ZXpzcnhyc2YweiI+MzkxPC9rZXk+PC9mb3JlaWduLWtl
eXM+PHJlZi10eXBlIG5hbWU9IkpvdXJuYWwgQXJ0aWNsZSI+MTc8L3JlZi10eXBlPjxjb250cmli
dXRvcnM+PGF1dGhvcnM+PGF1dGhvcj5Gb3NzLCBFLiBKLjwvYXV0aG9yPjxhdXRob3I+UmFkdWxv
dmljLCBELjwvYXV0aG9yPjxhdXRob3I+U2hhZmZlciwgUy4gQS48L2F1dGhvcj48YXV0aG9yPlJ1
ZGVyZmVyLCBELiBNLjwvYXV0aG9yPjxhdXRob3I+QmVkYWxvdiwgQS48L2F1dGhvcj48YXV0aG9y
Pkdvb2RsZXR0LCBELiBSLjwvYXV0aG9yPjxhdXRob3I+S3J1Z2x5YWssIEwuPC9hdXRob3I+PC9h
dXRob3JzPjwvY29udHJpYnV0b3JzPjxhdXRoLWFkZHJlc3M+RnJlZCBIdXRjaGluc29uIENhbmNl
ciBSZXNlYXJjaCBDZW50ZXIsIFNlYXR0bGUsIFdhc2hpbmd0b24gOTgxMDksIFVTQS48L2F1dGgt
YWRkcmVzcz48dGl0bGVzPjx0aXRsZT5HZW5ldGljIGJhc2lzIG9mIHByb3Rlb21lIHZhcmlhdGlv
biBpbiB5ZWFzdDwvdGl0bGU+PHNlY29uZGFyeS10aXRsZT5OYXR1cmUgZ2VuZXRpY3M8L3NlY29u
ZGFyeS10aXRsZT48YWx0LXRpdGxlPk5hdCBHZW5ldDwvYWx0LXRpdGxlPjwvdGl0bGVzPjxwZXJp
b2RpY2FsPjxmdWxsLXRpdGxlPk5hdHVyZSBnZW5ldGljczwvZnVsbC10aXRsZT48YWJici0xPk5h
dCBHZW5ldDwvYWJici0xPjwvcGVyaW9kaWNhbD48YWx0LXBlcmlvZGljYWw+PGZ1bGwtdGl0bGU+
TmF0dXJlIGdlbmV0aWNzPC9mdWxsLXRpdGxlPjxhYmJyLTE+TmF0IEdlbmV0PC9hYmJyLTE+PC9h
bHQtcGVyaW9kaWNhbD48cGFnZXM+MTM2OS03NTwvcGFnZXM+PHZvbHVtZT4zOTwvdm9sdW1lPjxu
dW1iZXI+MTE8L251bWJlcj48ZWRpdGlvbj4yMDA3LzEwLzI0PC9lZGl0aW9uPjxrZXl3b3Jkcz48
a2V5d29yZD5CbG90dGluZywgV2VzdGVybjwva2V5d29yZD48a2V5d29yZD5DaHJvbWF0b2dyYXBo
eSwgTGlxdWlkPC9rZXl3b3JkPjxrZXl3b3JkPkNocm9tb3NvbWVzLCBGdW5nYWwvZ2VuZXRpY3M8
L2tleXdvcmQ+PGtleXdvcmQ+R2VuZSBFeHByZXNzaW9uIFByb2ZpbGluZzwva2V5d29yZD48a2V5
d29yZD5HZW5ldGljIExpbmthZ2U8L2tleXdvcmQ+PGtleXdvcmQ+R2VuZXRpYyBNYXJrZXJzL2dl
bmV0aWNzPC9rZXl3b3JkPjxrZXl3b3JkPipHZW5ldGljIFZhcmlhdGlvbjwva2V5d29yZD48a2V5
d29yZD5Qcm90ZW9tZS8qZ2VuZXRpY3M8L2tleXdvcmQ+PGtleXdvcmQ+U2FjY2hhcm9teWNlcyBj
ZXJldmlzaWFlLypnZW5ldGljcy9ncm93dGggJmFtcDsgZGV2ZWxvcG1lbnQ8L2tleXdvcmQ+PGtl
eXdvcmQ+U2FjY2hhcm9teWNlcyBjZXJldmlzaWFlIFByb3RlaW5zLypnZW5ldGljczwva2V5d29y
ZD48a2V5d29yZD5TcGVjdHJvbWV0cnksIE1hc3MsIE1hdHJpeC1Bc3Npc3RlZCBMYXNlciBEZXNv
cnB0aW9uLUlvbml6YXRpb248L2tleXdvcmQ+PC9rZXl3b3Jkcz48ZGF0ZXM+PHllYXI+MjAwNzwv
eWVhcj48cHViLWRhdGVzPjxkYXRlPk5vdjwvZGF0ZT48L3B1Yi1kYXRlcz48L2RhdGVzPjxpc2Ju
PjE1NDYtMTcxOCAoRWxlY3Ryb25pYykmI3hEOzEwNjEtNDAzNiAoTGlua2luZyk8L2lzYm4+PGFj
Y2Vzc2lvbi1udW0+MTc5NTIwNzI8L2FjY2Vzc2lvbi1udW0+PHdvcmstdHlwZT5Db21wYXJhdGl2
ZSBTdHVkeSYjeEQ7UmVzZWFyY2ggU3VwcG9ydCwgTi5JLkguLCBFeHRyYW11cmFsJiN4RDtSZXNl
YXJjaCBTdXBwb3J0LCBOb24tVS5TLiBHb3YmYXBvczt0PC93b3JrLXR5cGU+PHVybHM+PHJlbGF0
ZWQtdXJscz48dXJsPmh0dHA6Ly93d3cubmNiaS5ubG0ubmloLmdvdi9wdWJtZWQvMTc5NTIwNzI8
L3VybD48L3JlbGF0ZWQtdXJscz48L3VybHM+PGVsZWN0cm9uaWMtcmVzb3VyY2UtbnVtPjEwLjEw
MzgvbmcuMjAwNy4yMjwvZWxlY3Ryb25pYy1yZXNvdXJjZS1udW0+PGxhbmd1YWdlPmVuZzwvbGFu
Z3VhZ2U+PC9yZWNvcmQ+PC9DaXRlPjwvRW5kTm90ZT4AMQBuAC1=
</w:fldData>
        </w:fldChar>
      </w:r>
      <w:r w:rsidRPr="00525EAA">
        <w:rPr>
          <w:rFonts w:ascii="Arial" w:hAnsi="Arial" w:cs="Arial"/>
          <w:sz w:val="22"/>
          <w:szCs w:val="22"/>
        </w:rPr>
        <w:instrText xml:space="preserve"> ADDIN EN.CITE.DATA </w:instrText>
      </w:r>
      <w:r w:rsidRPr="00525EAA">
        <w:rPr>
          <w:rFonts w:ascii="Arial" w:hAnsi="Arial" w:cs="Arial"/>
          <w:sz w:val="22"/>
          <w:szCs w:val="22"/>
        </w:rPr>
      </w:r>
      <w:r w:rsidRPr="00525EAA">
        <w:rPr>
          <w:rFonts w:ascii="Arial" w:hAnsi="Arial" w:cs="Arial"/>
          <w:sz w:val="22"/>
          <w:szCs w:val="22"/>
        </w:rPr>
        <w:fldChar w:fldCharType="end"/>
      </w:r>
      <w:r w:rsidRPr="00525EAA">
        <w:rPr>
          <w:rFonts w:ascii="Arial" w:hAnsi="Arial" w:cs="Arial"/>
          <w:sz w:val="22"/>
          <w:szCs w:val="22"/>
        </w:rPr>
      </w:r>
      <w:r w:rsidRPr="00525EAA">
        <w:rPr>
          <w:rFonts w:ascii="Arial" w:hAnsi="Arial" w:cs="Arial"/>
          <w:sz w:val="22"/>
          <w:szCs w:val="22"/>
        </w:rPr>
        <w:fldChar w:fldCharType="separate"/>
      </w:r>
      <w:hyperlink w:anchor="_ENREF_1" w:tooltip="Ghazalpour, 2011 #389" w:history="1">
        <w:r w:rsidRPr="00525EAA">
          <w:rPr>
            <w:rFonts w:ascii="Arial" w:hAnsi="Arial" w:cs="Arial"/>
            <w:noProof/>
            <w:sz w:val="22"/>
            <w:szCs w:val="22"/>
            <w:vertAlign w:val="superscript"/>
          </w:rPr>
          <w:t>1</w:t>
        </w:r>
      </w:hyperlink>
      <w:r w:rsidRPr="00525EAA">
        <w:rPr>
          <w:rFonts w:ascii="Arial" w:hAnsi="Arial" w:cs="Arial"/>
          <w:noProof/>
          <w:sz w:val="22"/>
          <w:szCs w:val="22"/>
          <w:vertAlign w:val="superscript"/>
        </w:rPr>
        <w:t xml:space="preserve">, </w:t>
      </w:r>
      <w:hyperlink w:anchor="_ENREF_2" w:tooltip="Foss, 2007 #391" w:history="1">
        <w:r w:rsidRPr="00525EAA">
          <w:rPr>
            <w:rFonts w:ascii="Arial" w:hAnsi="Arial" w:cs="Arial"/>
            <w:noProof/>
            <w:sz w:val="22"/>
            <w:szCs w:val="22"/>
            <w:vertAlign w:val="superscript"/>
          </w:rPr>
          <w:t>2</w:t>
        </w:r>
      </w:hyperlink>
      <w:r w:rsidRPr="00525EAA">
        <w:rPr>
          <w:rFonts w:ascii="Arial" w:hAnsi="Arial" w:cs="Arial"/>
          <w:sz w:val="22"/>
          <w:szCs w:val="22"/>
        </w:rPr>
        <w:fldChar w:fldCharType="end"/>
      </w:r>
      <w:r w:rsidRPr="00525EAA">
        <w:rPr>
          <w:rFonts w:ascii="Arial" w:hAnsi="Arial" w:cs="Arial"/>
          <w:sz w:val="22"/>
          <w:szCs w:val="22"/>
        </w:rPr>
        <w:t>, the highest correlation is being observed for components of conserved molecular machines</w:t>
      </w:r>
      <w:hyperlink w:anchor="_ENREF_3" w:tooltip="Rogers, 2008 #392" w:history="1">
        <w:r w:rsidRPr="00525EAA">
          <w:rPr>
            <w:rFonts w:ascii="Arial" w:hAnsi="Arial" w:cs="Arial"/>
            <w:sz w:val="22"/>
            <w:szCs w:val="22"/>
          </w:rPr>
          <w:fldChar w:fldCharType="begin">
            <w:fldData xml:space="preserve">PEVuZE5vdGU+PENpdGU+PEF1dGhvcj5Sb2dlcnM8L0F1dGhvcj48WWVhcj4yMDA4PC9ZZWFyPjxS
ZWNOdW0+MzkyPC9SZWNOdW0+PERpc3BsYXlUZXh0PjxzdHlsZSBmYWNlPSJzdXBlcnNjcmlwdCI+
Mzwvc3R5bGU+PC9EaXNwbGF5VGV4dD48cmVjb3JkPjxyZWMtbnVtYmVyPjM5MjwvcmVjLW51bWJl
cj48Zm9yZWlnbi1rZXlzPjxrZXkgYXBwPSJFTiIgZGItaWQ9ImUwYXBzcnM5YWVwNTBpZXR6czQ1
dDB6cHo5ZXpzcnhyc2YweiI+MzkyPC9rZXk+PC9mb3JlaWduLWtleXM+PHJlZi10eXBlIG5hbWU9
IkpvdXJuYWwgQXJ0aWNsZSI+MTc8L3JlZi10eXBlPjxjb250cmlidXRvcnM+PGF1dGhvcnM+PGF1
dGhvcj5Sb2dlcnMsIFMuPC9hdXRob3I+PGF1dGhvcj5HaXJvbGFtaSwgTS48L2F1dGhvcj48YXV0
aG9yPktvbGNoLCBXLjwvYXV0aG9yPjxhdXRob3I+V2F0ZXJzLCBLLiBNLjwvYXV0aG9yPjxhdXRo
b3I+TGl1LCBULjwvYXV0aG9yPjxhdXRob3I+VGhyYWxsLCBCLjwvYXV0aG9yPjxhdXRob3I+V2ls
ZXksIEguIFMuPC9hdXRob3I+PC9hdXRob3JzPjwvY29udHJpYnV0b3JzPjxhdXRoLWFkZHJlc3M+
RGVwYXJ0bWVudCBvZiBDb21wdXRpbmcgU2NpZW5jZSwgVW5pdmVyc2l0eSBvZiBHbGFzZ293LCBH
bGFzZ293IEcxMjhRUSwgVUsuIHNyb2dlcnNAZGNzLmdsYS5hYy51azwvYXV0aC1hZGRyZXNzPjx0
aXRsZXM+PHRpdGxlPkludmVzdGlnYXRpbmcgdGhlIGNvcnJlc3BvbmRlbmNlIGJldHdlZW4gdHJh
bnNjcmlwdG9taWMgYW5kIHByb3Rlb21pYyBleHByZXNzaW9uIHByb2ZpbGVzIHVzaW5nIGNvdXBs
ZWQgY2x1c3RlciBtb2RlbHM8L3RpdGxlPjxzZWNvbmRhcnktdGl0bGU+QmlvaW5mb3JtYXRpY3M8
L3NlY29uZGFyeS10aXRsZT48YWx0LXRpdGxlPkJpb2luZm9ybWF0aWNzPC9hbHQtdGl0bGU+PC90
aXRsZXM+PHBlcmlvZGljYWw+PGZ1bGwtdGl0bGU+QmlvaW5mb3JtYXRpY3M8L2Z1bGwtdGl0bGU+
PGFiYnItMT5CaW9pbmZvcm1hdGljczwvYWJici0xPjwvcGVyaW9kaWNhbD48YWx0LXBlcmlvZGlj
YWw+PGZ1bGwtdGl0bGU+QmlvaW5mb3JtYXRpY3M8L2Z1bGwtdGl0bGU+PGFiYnItMT5CaW9pbmZv
cm1hdGljczwvYWJici0xPjwvYWx0LXBlcmlvZGljYWw+PHBhZ2VzPjI4OTQtOTAwPC9wYWdlcz48
dm9sdW1lPjI0PC92b2x1bWU+PG51bWJlcj4yNDwvbnVtYmVyPjxlZGl0aW9uPjIwMDgvMTEvMDE8
L2VkaXRpb24+PGtleXdvcmRzPjxrZXl3b3JkPkNsdXN0ZXIgQW5hbHlzaXM8L2tleXdvcmQ+PGtl
eXdvcmQ+RGF0YWJhc2VzLCBOdWNsZWljIEFjaWQ8L2tleXdvcmQ+PGtleXdvcmQ+RGF0YWJhc2Vz
LCBQcm90ZWluPC9rZXl3b3JkPjxrZXl3b3JkPkdlbmUgRXhwcmVzc2lvbiBQcm9maWxpbmcvKm1l
dGhvZHM8L2tleXdvcmQ+PGtleXdvcmQ+SHVtYW5zPC9rZXl3b3JkPjxrZXl3b3JkPlByb3RlaW5z
L2NoZW1pc3RyeTwva2V5d29yZD48a2V5d29yZD5Qcm90ZW9tZS9hbmFseXNpcy8qbWV0YWJvbGlz
bTwva2V5d29yZD48a2V5d29yZD5Qcm90ZW9taWNzL21ldGhvZHM8L2tleXdvcmQ+PGtleXdvcmQ+
Uk5BLCBNZXNzZW5nZXIvbWV0YWJvbGlzbTwva2V5d29yZD48L2tleXdvcmRzPjxkYXRlcz48eWVh
cj4yMDA4PC95ZWFyPjxwdWItZGF0ZXM+PGRhdGU+RGVjIDE1PC9kYXRlPjwvcHViLWRhdGVzPjwv
ZGF0ZXM+PGlzYm4+MTM2Ny00ODExIChFbGVjdHJvbmljKSYjeEQ7MTM2Ny00ODAzIChMaW5raW5n
KTwvaXNibj48YWNjZXNzaW9uLW51bT4xODk3NDE2OTwvYWNjZXNzaW9uLW51bT48d29yay10eXBl
PlJlc2VhcmNoIFN1cHBvcnQsIE5vbi1VLlMuIEdvdiZhcG9zO3QmI3hEO1Jlc2VhcmNoIFN1cHBv
cnQsIFUuUy4gR292JmFwb3M7dCwgTm9uLVAuSC5TLjwvd29yay10eXBlPjx1cmxzPjxyZWxhdGVk
LXVybHM+PHVybD5odHRwOi8vd3d3Lm5jYmkubmxtLm5paC5nb3YvcHVibWVkLzE4OTc0MTY5PC91
cmw+PC9yZWxhdGVkLXVybHM+PC91cmxzPjxlbGVjdHJvbmljLXJlc291cmNlLW51bT4xMC4xMDkz
L2Jpb2luZm9ybWF0aWNzL2J0bjU1MzwvZWxlY3Ryb25pYy1yZXNvdXJjZS1udW0+PGxhbmd1YWdl
PmVuZzwvbGFuZ3VhZ2U+PC9yZWNvcmQ+PC9DaXRlPjwvRW5kTm90ZT4AAAAAZgBH
</w:fldData>
          </w:fldChar>
        </w:r>
        <w:r w:rsidRPr="00525EAA">
          <w:rPr>
            <w:rFonts w:ascii="Arial" w:hAnsi="Arial" w:cs="Arial"/>
            <w:sz w:val="22"/>
            <w:szCs w:val="22"/>
          </w:rPr>
          <w:instrText xml:space="preserve"> ADDIN EN.CITE </w:instrText>
        </w:r>
        <w:r w:rsidRPr="00525EAA">
          <w:rPr>
            <w:rFonts w:ascii="Arial" w:hAnsi="Arial" w:cs="Arial"/>
            <w:sz w:val="22"/>
            <w:szCs w:val="22"/>
          </w:rPr>
          <w:fldChar w:fldCharType="begin">
            <w:fldData xml:space="preserve">PEVuZE5vdGU+PENpdGU+PEF1dGhvcj5Sb2dlcnM8L0F1dGhvcj48WWVhcj4yMDA4PC9ZZWFyPjxS
ZWNOdW0+MzkyPC9SZWNOdW0+PERpc3BsYXlUZXh0PjxzdHlsZSBmYWNlPSJzdXBlcnNjcmlwdCI+
Mzwvc3R5bGU+PC9EaXNwbGF5VGV4dD48cmVjb3JkPjxyZWMtbnVtYmVyPjM5MjwvcmVjLW51bWJl
cj48Zm9yZWlnbi1rZXlzPjxrZXkgYXBwPSJFTiIgZGItaWQ9ImUwYXBzcnM5YWVwNTBpZXR6czQ1
dDB6cHo5ZXpzcnhyc2YweiI+MzkyPC9rZXk+PC9mb3JlaWduLWtleXM+PHJlZi10eXBlIG5hbWU9
IkpvdXJuYWwgQXJ0aWNsZSI+MTc8L3JlZi10eXBlPjxjb250cmlidXRvcnM+PGF1dGhvcnM+PGF1
dGhvcj5Sb2dlcnMsIFMuPC9hdXRob3I+PGF1dGhvcj5HaXJvbGFtaSwgTS48L2F1dGhvcj48YXV0
aG9yPktvbGNoLCBXLjwvYXV0aG9yPjxhdXRob3I+V2F0ZXJzLCBLLiBNLjwvYXV0aG9yPjxhdXRo
b3I+TGl1LCBULjwvYXV0aG9yPjxhdXRob3I+VGhyYWxsLCBCLjwvYXV0aG9yPjxhdXRob3I+V2ls
ZXksIEguIFMuPC9hdXRob3I+PC9hdXRob3JzPjwvY29udHJpYnV0b3JzPjxhdXRoLWFkZHJlc3M+
RGVwYXJ0bWVudCBvZiBDb21wdXRpbmcgU2NpZW5jZSwgVW5pdmVyc2l0eSBvZiBHbGFzZ293LCBH
bGFzZ293IEcxMjhRUSwgVUsuIHNyb2dlcnNAZGNzLmdsYS5hYy51azwvYXV0aC1hZGRyZXNzPjx0
aXRsZXM+PHRpdGxlPkludmVzdGlnYXRpbmcgdGhlIGNvcnJlc3BvbmRlbmNlIGJldHdlZW4gdHJh
bnNjcmlwdG9taWMgYW5kIHByb3Rlb21pYyBleHByZXNzaW9uIHByb2ZpbGVzIHVzaW5nIGNvdXBs
ZWQgY2x1c3RlciBtb2RlbHM8L3RpdGxlPjxzZWNvbmRhcnktdGl0bGU+QmlvaW5mb3JtYXRpY3M8
L3NlY29uZGFyeS10aXRsZT48YWx0LXRpdGxlPkJpb2luZm9ybWF0aWNzPC9hbHQtdGl0bGU+PC90
aXRsZXM+PHBlcmlvZGljYWw+PGZ1bGwtdGl0bGU+QmlvaW5mb3JtYXRpY3M8L2Z1bGwtdGl0bGU+
PGFiYnItMT5CaW9pbmZvcm1hdGljczwvYWJici0xPjwvcGVyaW9kaWNhbD48YWx0LXBlcmlvZGlj
YWw+PGZ1bGwtdGl0bGU+QmlvaW5mb3JtYXRpY3M8L2Z1bGwtdGl0bGU+PGFiYnItMT5CaW9pbmZv
cm1hdGljczwvYWJici0xPjwvYWx0LXBlcmlvZGljYWw+PHBhZ2VzPjI4OTQtOTAwPC9wYWdlcz48
dm9sdW1lPjI0PC92b2x1bWU+PG51bWJlcj4yNDwvbnVtYmVyPjxlZGl0aW9uPjIwMDgvMTEvMDE8
L2VkaXRpb24+PGtleXdvcmRzPjxrZXl3b3JkPkNsdXN0ZXIgQW5hbHlzaXM8L2tleXdvcmQ+PGtl
eXdvcmQ+RGF0YWJhc2VzLCBOdWNsZWljIEFjaWQ8L2tleXdvcmQ+PGtleXdvcmQ+RGF0YWJhc2Vz
LCBQcm90ZWluPC9rZXl3b3JkPjxrZXl3b3JkPkdlbmUgRXhwcmVzc2lvbiBQcm9maWxpbmcvKm1l
dGhvZHM8L2tleXdvcmQ+PGtleXdvcmQ+SHVtYW5zPC9rZXl3b3JkPjxrZXl3b3JkPlByb3RlaW5z
L2NoZW1pc3RyeTwva2V5d29yZD48a2V5d29yZD5Qcm90ZW9tZS9hbmFseXNpcy8qbWV0YWJvbGlz
bTwva2V5d29yZD48a2V5d29yZD5Qcm90ZW9taWNzL21ldGhvZHM8L2tleXdvcmQ+PGtleXdvcmQ+
Uk5BLCBNZXNzZW5nZXIvbWV0YWJvbGlzbTwva2V5d29yZD48L2tleXdvcmRzPjxkYXRlcz48eWVh
cj4yMDA4PC95ZWFyPjxwdWItZGF0ZXM+PGRhdGU+RGVjIDE1PC9kYXRlPjwvcHViLWRhdGVzPjwv
ZGF0ZXM+PGlzYm4+MTM2Ny00ODExIChFbGVjdHJvbmljKSYjeEQ7MTM2Ny00ODAzIChMaW5raW5n
KTwvaXNibj48YWNjZXNzaW9uLW51bT4xODk3NDE2OTwvYWNjZXNzaW9uLW51bT48d29yay10eXBl
PlJlc2VhcmNoIFN1cHBvcnQsIE5vbi1VLlMuIEdvdiZhcG9zO3QmI3hEO1Jlc2VhcmNoIFN1cHBv
cnQsIFUuUy4gR292JmFwb3M7dCwgTm9uLVAuSC5TLjwvd29yay10eXBlPjx1cmxzPjxyZWxhdGVk
LXVybHM+PHVybD5odHRwOi8vd3d3Lm5jYmkubmxtLm5paC5nb3YvcHVibWVkLzE4OTc0MTY5PC91
cmw+PC9yZWxhdGVkLXVybHM+PC91cmxzPjxlbGVjdHJvbmljLXJlc291cmNlLW51bT4xMC4xMDkz
L2Jpb2luZm9ybWF0aWNzL2J0bjU1MzwvZWxlY3Ryb25pYy1yZXNvdXJjZS1udW0+PGxhbmd1YWdl
PmVuZzwvbGFuZ3VhZ2U+PC9yZWNvcmQ+PC9DaXRlPjwvRW5kTm90ZT4AAHMANgBc
</w:fldData>
          </w:fldChar>
        </w:r>
        <w:r w:rsidRPr="00525EAA">
          <w:rPr>
            <w:rFonts w:ascii="Arial" w:hAnsi="Arial" w:cs="Arial"/>
            <w:sz w:val="22"/>
            <w:szCs w:val="22"/>
          </w:rPr>
          <w:instrText xml:space="preserve"> ADDIN EN.CITE.DATA </w:instrText>
        </w:r>
        <w:r w:rsidRPr="00525EAA">
          <w:rPr>
            <w:rFonts w:ascii="Arial" w:hAnsi="Arial" w:cs="Arial"/>
            <w:sz w:val="22"/>
            <w:szCs w:val="22"/>
          </w:rPr>
        </w:r>
        <w:r w:rsidRPr="00525EAA">
          <w:rPr>
            <w:rFonts w:ascii="Arial" w:hAnsi="Arial" w:cs="Arial"/>
            <w:sz w:val="22"/>
            <w:szCs w:val="22"/>
          </w:rPr>
          <w:fldChar w:fldCharType="end"/>
        </w:r>
        <w:r w:rsidRPr="00525EAA">
          <w:rPr>
            <w:rFonts w:ascii="Arial" w:hAnsi="Arial" w:cs="Arial"/>
            <w:sz w:val="22"/>
            <w:szCs w:val="22"/>
          </w:rPr>
        </w:r>
        <w:r w:rsidRPr="00525EAA">
          <w:rPr>
            <w:rFonts w:ascii="Arial" w:hAnsi="Arial" w:cs="Arial"/>
            <w:sz w:val="22"/>
            <w:szCs w:val="22"/>
          </w:rPr>
          <w:fldChar w:fldCharType="separate"/>
        </w:r>
        <w:r w:rsidRPr="00525EAA">
          <w:rPr>
            <w:rFonts w:ascii="Arial" w:hAnsi="Arial" w:cs="Arial"/>
            <w:noProof/>
            <w:sz w:val="22"/>
            <w:szCs w:val="22"/>
            <w:vertAlign w:val="superscript"/>
          </w:rPr>
          <w:t>3</w:t>
        </w:r>
        <w:r w:rsidRPr="00525EAA">
          <w:rPr>
            <w:rFonts w:ascii="Arial" w:hAnsi="Arial" w:cs="Arial"/>
            <w:sz w:val="22"/>
            <w:szCs w:val="22"/>
          </w:rPr>
          <w:fldChar w:fldCharType="end"/>
        </w:r>
      </w:hyperlink>
      <w:r w:rsidRPr="00525EAA">
        <w:rPr>
          <w:rFonts w:ascii="Arial" w:hAnsi="Arial" w:cs="Arial"/>
          <w:sz w:val="22"/>
          <w:szCs w:val="22"/>
        </w:rPr>
        <w:t>. Indeed, abundance of cellular proteins may be predominantly controlled at the translation level</w:t>
      </w:r>
      <w:hyperlink w:anchor="_ENREF_4" w:tooltip="Schwanhausser, 2011 #190" w:history="1">
        <w:r w:rsidRPr="00525EAA">
          <w:rPr>
            <w:rFonts w:ascii="Arial" w:hAnsi="Arial" w:cs="Arial"/>
            <w:sz w:val="22"/>
            <w:szCs w:val="22"/>
          </w:rPr>
          <w:fldChar w:fldCharType="begin"/>
        </w:r>
        <w:r w:rsidRPr="00525EAA">
          <w:rPr>
            <w:rFonts w:ascii="Arial" w:hAnsi="Arial" w:cs="Arial"/>
            <w:sz w:val="22"/>
            <w:szCs w:val="22"/>
          </w:rPr>
          <w:instrText xml:space="preserve"> ADDIN EN.CITE &lt;EndNote&gt;&lt;Cite&gt;&lt;Author&gt;Schwanhausser&lt;/Author&gt;&lt;Year&gt;2011&lt;/Year&gt;&lt;RecNum&gt;190&lt;/RecNum&gt;&lt;DisplayText&gt;&lt;style face="superscript"&gt;4&lt;/style&gt;&lt;/DisplayText&gt;&lt;record&gt;&lt;rec-number&gt;190&lt;/rec-number&gt;&lt;foreign-keys&gt;&lt;key app="EN" db-id="e0apsrs9aep50ietzs45t0zpz9ezsrxrsf0z"&gt;190&lt;/key&gt;&lt;/foreign-keys&gt;&lt;ref-type name="Journal Article"&gt;17&lt;/ref-type&gt;&lt;contributors&gt;&lt;authors&gt;&lt;author&gt;Schwanhausser, B.&lt;/author&gt;&lt;author&gt;Busse, D.&lt;/author&gt;&lt;author&gt;Li, N.&lt;/author&gt;&lt;author&gt;Dittmar, G.&lt;/author&gt;&lt;author&gt;Schuchhardt, J.&lt;/author&gt;&lt;author&gt;Wolf, J.&lt;/author&gt;&lt;author&gt;Chen, W.&lt;/author&gt;&lt;author&gt;Selbach, M.&lt;/author&gt;&lt;/authors&gt;&lt;/contributors&gt;&lt;auth-address&gt;Max Delbruck Center for Molecular Medicine, Robert-Rossle-Str. 10, D-13092 Berlin, Germany.&lt;/auth-address&gt;&lt;titles&gt;&lt;title&gt;Global quantification of mammalian gene expression control&lt;/title&gt;&lt;secondary-title&gt;Nature&lt;/secondary-title&gt;&lt;alt-title&gt;Nature&lt;/alt-title&gt;&lt;/titles&gt;&lt;pages&gt;337-42&lt;/pages&gt;&lt;volume&gt;473&lt;/volume&gt;&lt;number&gt;7347&lt;/number&gt;&lt;edition&gt;2011/05/20&lt;/edition&gt;&lt;keywords&gt;&lt;keyword&gt;Animals&lt;/keyword&gt;&lt;keyword&gt;Gene Expression Profiling/*methods&lt;/keyword&gt;&lt;keyword&gt;*Gene Expression Regulation&lt;/keyword&gt;&lt;keyword&gt;Half-Life&lt;/keyword&gt;&lt;keyword&gt;Mammals/genetics&lt;/keyword&gt;&lt;keyword&gt;Mice&lt;/keyword&gt;&lt;keyword&gt;Models, Genetic&lt;/keyword&gt;&lt;keyword&gt;NIH 3T3 Cells&lt;/keyword&gt;&lt;keyword&gt;Protein Biosynthesis/genetics&lt;/keyword&gt;&lt;keyword&gt;Proteins/*analysis/genetics/metabolism&lt;/keyword&gt;&lt;keyword&gt;RNA, Messenger/*analysis/biosynthesis/genetics/metabolism&lt;/keyword&gt;&lt;keyword&gt;Reproducibility of Results&lt;/keyword&gt;&lt;keyword&gt;Staining and Labeling&lt;/keyword&gt;&lt;/keywords&gt;&lt;dates&gt;&lt;year&gt;2011&lt;/year&gt;&lt;pub-dates&gt;&lt;date&gt;May 19&lt;/date&gt;&lt;/pub-dates&gt;&lt;/dates&gt;&lt;isbn&gt;1476-4687 (Electronic)&amp;#xD;0028-0836 (Linking)&lt;/isbn&gt;&lt;accession-num&gt;21593866&lt;/accession-num&gt;&lt;work-type&gt;Research Support, Non-U.S. Gov&amp;apos;t&lt;/work-type&gt;&lt;urls&gt;&lt;related-urls&gt;&lt;url&gt;http://www.ncbi.nlm.nih.gov/pubmed/21593866&lt;/url&gt;&lt;/related-urls&gt;&lt;/urls&gt;&lt;electronic-resource-num&gt;10.1038/nature10098&lt;/electronic-resource-num&gt;&lt;language&gt;eng&lt;/language&gt;&lt;/record&gt;&lt;/Cite&gt;&lt;/EndNote&gt;</w:instrText>
        </w:r>
        <w:r w:rsidRPr="00525EAA">
          <w:rPr>
            <w:rFonts w:ascii="Arial" w:hAnsi="Arial" w:cs="Arial"/>
            <w:sz w:val="22"/>
            <w:szCs w:val="22"/>
          </w:rPr>
          <w:fldChar w:fldCharType="separate"/>
        </w:r>
        <w:r w:rsidRPr="00525EAA">
          <w:rPr>
            <w:rFonts w:ascii="Arial" w:hAnsi="Arial" w:cs="Arial"/>
            <w:noProof/>
            <w:sz w:val="22"/>
            <w:szCs w:val="22"/>
            <w:vertAlign w:val="superscript"/>
          </w:rPr>
          <w:t>4</w:t>
        </w:r>
        <w:r w:rsidRPr="00525EAA">
          <w:rPr>
            <w:rFonts w:ascii="Arial" w:hAnsi="Arial" w:cs="Arial"/>
            <w:sz w:val="22"/>
            <w:szCs w:val="22"/>
          </w:rPr>
          <w:fldChar w:fldCharType="end"/>
        </w:r>
      </w:hyperlink>
      <w:r w:rsidRPr="00525EAA">
        <w:rPr>
          <w:sz w:val="20"/>
          <w:szCs w:val="20"/>
        </w:rPr>
        <w:t xml:space="preserve">. </w:t>
      </w:r>
      <w:r w:rsidRPr="00525EAA">
        <w:rPr>
          <w:rFonts w:ascii="Arial" w:hAnsi="Arial" w:cs="Arial"/>
          <w:sz w:val="22"/>
          <w:szCs w:val="22"/>
        </w:rPr>
        <w:t xml:space="preserve">Thus, knowledge of </w:t>
      </w:r>
      <w:proofErr w:type="spellStart"/>
      <w:r w:rsidRPr="00525EAA">
        <w:rPr>
          <w:rFonts w:ascii="Arial" w:hAnsi="Arial" w:cs="Arial"/>
          <w:sz w:val="22"/>
          <w:szCs w:val="22"/>
        </w:rPr>
        <w:t>transcriptomes</w:t>
      </w:r>
      <w:proofErr w:type="spellEnd"/>
      <w:r w:rsidRPr="00525EAA">
        <w:rPr>
          <w:rFonts w:ascii="Arial" w:hAnsi="Arial" w:cs="Arial"/>
          <w:sz w:val="22"/>
          <w:szCs w:val="22"/>
        </w:rPr>
        <w:t>’ dynamics alone is evidently insufficient to understand cell behaviour</w:t>
      </w:r>
      <w:r w:rsidRPr="007254E7">
        <w:rPr>
          <w:rFonts w:ascii="Arial" w:hAnsi="Arial" w:cs="Arial"/>
          <w:sz w:val="22"/>
          <w:szCs w:val="22"/>
        </w:rPr>
        <w:t>. SILAC-</w:t>
      </w:r>
      <w:r>
        <w:rPr>
          <w:rFonts w:ascii="Arial" w:hAnsi="Arial" w:cs="Arial"/>
          <w:sz w:val="22"/>
          <w:szCs w:val="22"/>
        </w:rPr>
        <w:t xml:space="preserve">based </w:t>
      </w:r>
      <w:r w:rsidRPr="007254E7">
        <w:rPr>
          <w:rFonts w:ascii="Arial" w:hAnsi="Arial" w:cs="Arial"/>
          <w:sz w:val="22"/>
          <w:szCs w:val="22"/>
        </w:rPr>
        <w:t>MS</w:t>
      </w:r>
      <w:r>
        <w:rPr>
          <w:rFonts w:ascii="Arial" w:hAnsi="Arial" w:cs="Arial"/>
          <w:sz w:val="22"/>
          <w:szCs w:val="22"/>
        </w:rPr>
        <w:t xml:space="preserve"> analysis</w:t>
      </w:r>
      <w:r w:rsidRPr="007254E7">
        <w:rPr>
          <w:rFonts w:ascii="Arial" w:hAnsi="Arial" w:cs="Arial"/>
          <w:sz w:val="22"/>
          <w:szCs w:val="22"/>
        </w:rPr>
        <w:t xml:space="preserve"> permits</w:t>
      </w:r>
      <w:r>
        <w:rPr>
          <w:rFonts w:ascii="Arial" w:hAnsi="Arial" w:cs="Arial"/>
          <w:sz w:val="22"/>
          <w:szCs w:val="22"/>
        </w:rPr>
        <w:t xml:space="preserve"> </w:t>
      </w:r>
      <w:r w:rsidRPr="007254E7">
        <w:rPr>
          <w:rFonts w:ascii="Arial" w:hAnsi="Arial" w:cs="Arial"/>
          <w:sz w:val="22"/>
          <w:szCs w:val="22"/>
        </w:rPr>
        <w:t xml:space="preserve">quantitation of </w:t>
      </w:r>
      <w:r>
        <w:rPr>
          <w:rFonts w:ascii="Arial" w:hAnsi="Arial" w:cs="Arial"/>
          <w:sz w:val="22"/>
          <w:szCs w:val="22"/>
        </w:rPr>
        <w:t xml:space="preserve">steady-state </w:t>
      </w:r>
      <w:r w:rsidRPr="007254E7">
        <w:rPr>
          <w:rFonts w:ascii="Arial" w:hAnsi="Arial" w:cs="Arial"/>
          <w:sz w:val="22"/>
          <w:szCs w:val="22"/>
        </w:rPr>
        <w:t>proteome changes</w:t>
      </w:r>
      <w:hyperlink w:anchor="_ENREF_5" w:tooltip="Mann, 2006 #385" w:history="1">
        <w:r>
          <w:rPr>
            <w:rFonts w:ascii="Arial" w:hAnsi="Arial" w:cs="Arial"/>
            <w:sz w:val="22"/>
            <w:szCs w:val="22"/>
          </w:rPr>
          <w:fldChar w:fldCharType="begin"/>
        </w:r>
        <w:r>
          <w:rPr>
            <w:rFonts w:ascii="Arial" w:hAnsi="Arial" w:cs="Arial"/>
            <w:sz w:val="22"/>
            <w:szCs w:val="22"/>
          </w:rPr>
          <w:instrText xml:space="preserve"> ADDIN EN.CITE &lt;EndNote&gt;&lt;Cite&gt;&lt;Author&gt;Mann&lt;/Author&gt;&lt;Year&gt;2006&lt;/Year&gt;&lt;RecNum&gt;385&lt;/RecNum&gt;&lt;DisplayText&gt;&lt;style face="superscript"&gt;5&lt;/style&gt;&lt;/DisplayText&gt;&lt;record&gt;&lt;rec-number&gt;385&lt;/rec-number&gt;&lt;foreign-keys&gt;&lt;key app="EN" db-id="e0apsrs9aep50ietzs45t0zpz9ezsrxrsf0z"&gt;385&lt;/key&gt;&lt;/foreign-keys&gt;&lt;ref-type name="Journal Article"&gt;17&lt;/ref-type&gt;&lt;contributors&gt;&lt;authors&gt;&lt;author&gt;Mann, M.&lt;/author&gt;&lt;/authors&gt;&lt;/contributors&gt;&lt;auth-address&gt;Department of Proteomics and Signal Transduction, Max-Planck Institute for Biochemistry, Am Klopferspitz 18, D-82152 Martinsried, Germany. mmann@biochem.mpg.de&lt;/auth-address&gt;&lt;titles&gt;&lt;title&gt;Functional and quantitative proteomics using SILAC&lt;/title&gt;&lt;secondary-title&gt;Nature reviews. Molecular cell biology&lt;/secondary-title&gt;&lt;alt-title&gt;Nat Rev Mol Cell Biol&lt;/alt-title&gt;&lt;/titles&gt;&lt;periodical&gt;&lt;full-title&gt;Nature reviews. Molecular cell biology&lt;/full-title&gt;&lt;abbr-1&gt;Nat Rev Mol Cell Biol&lt;/abbr-1&gt;&lt;/periodical&gt;&lt;alt-periodical&gt;&lt;full-title&gt;Nature reviews. Molecular cell biology&lt;/full-title&gt;&lt;abbr-1&gt;Nat Rev Mol Cell Biol&lt;/abbr-1&gt;&lt;/alt-periodical&gt;&lt;pages&gt;952-8&lt;/pages&gt;&lt;volume&gt;7&lt;/volume&gt;&lt;number&gt;12&lt;/number&gt;&lt;edition&gt;2006/12/02&lt;/edition&gt;&lt;keywords&gt;&lt;keyword&gt;Amino Acids/analysis/metabolism&lt;/keyword&gt;&lt;keyword&gt;Animals&lt;/keyword&gt;&lt;keyword&gt;Humans&lt;/keyword&gt;&lt;keyword&gt;Isotope Labeling/*methods&lt;/keyword&gt;&lt;keyword&gt;Mass Spectrometry&lt;/keyword&gt;&lt;keyword&gt;Protein Interaction Mapping&lt;/keyword&gt;&lt;keyword&gt;Proteins/*chemistry&lt;/keyword&gt;&lt;keyword&gt;Proteomics/*methods&lt;/keyword&gt;&lt;/keywords&gt;&lt;dates&gt;&lt;year&gt;2006&lt;/year&gt;&lt;pub-dates&gt;&lt;date&gt;Dec&lt;/date&gt;&lt;/pub-dates&gt;&lt;/dates&gt;&lt;isbn&gt;1471-0072 (Print)&amp;#xD;1471-0072 (Linking)&lt;/isbn&gt;&lt;accession-num&gt;17139335&lt;/accession-num&gt;&lt;work-type&gt;Research Support, Non-U.S. Gov&amp;apos;t&lt;/work-type&gt;&lt;urls&gt;&lt;related-urls&gt;&lt;url&gt;http://www.ncbi.nlm.nih.gov/pubmed/17139335&lt;/url&gt;&lt;/related-urls&gt;&lt;/urls&gt;&lt;electronic-resource-num&gt;10.1038/nrm2067&lt;/electronic-resource-num&gt;&lt;language&gt;eng&lt;/language&gt;&lt;/record&gt;&lt;/Cite&gt;&lt;/EndNote&gt;</w:instrText>
        </w:r>
        <w:r>
          <w:rPr>
            <w:rFonts w:ascii="Arial" w:hAnsi="Arial" w:cs="Arial"/>
            <w:sz w:val="22"/>
            <w:szCs w:val="22"/>
          </w:rPr>
          <w:fldChar w:fldCharType="separate"/>
        </w:r>
        <w:r w:rsidRPr="00EE0BDD">
          <w:rPr>
            <w:rFonts w:ascii="Arial" w:hAnsi="Arial" w:cs="Arial"/>
            <w:noProof/>
            <w:sz w:val="22"/>
            <w:szCs w:val="22"/>
            <w:vertAlign w:val="superscript"/>
          </w:rPr>
          <w:t>5</w:t>
        </w:r>
        <w:r>
          <w:rPr>
            <w:rFonts w:ascii="Arial" w:hAnsi="Arial" w:cs="Arial"/>
            <w:sz w:val="22"/>
            <w:szCs w:val="22"/>
          </w:rPr>
          <w:fldChar w:fldCharType="end"/>
        </w:r>
      </w:hyperlink>
      <w:r w:rsidRPr="007254E7">
        <w:rPr>
          <w:rFonts w:ascii="Arial" w:hAnsi="Arial" w:cs="Arial"/>
          <w:sz w:val="22"/>
          <w:szCs w:val="22"/>
        </w:rPr>
        <w:t xml:space="preserve">. However, monitoring </w:t>
      </w:r>
      <w:r>
        <w:rPr>
          <w:rFonts w:ascii="Arial" w:hAnsi="Arial" w:cs="Arial"/>
          <w:sz w:val="22"/>
          <w:szCs w:val="22"/>
        </w:rPr>
        <w:t>the proteome response</w:t>
      </w:r>
      <w:r w:rsidRPr="007254E7">
        <w:rPr>
          <w:rFonts w:ascii="Arial" w:hAnsi="Arial" w:cs="Arial"/>
          <w:sz w:val="22"/>
          <w:szCs w:val="22"/>
        </w:rPr>
        <w:t xml:space="preserve"> </w:t>
      </w:r>
      <w:r>
        <w:rPr>
          <w:rFonts w:ascii="Arial" w:hAnsi="Arial" w:cs="Arial"/>
          <w:sz w:val="22"/>
          <w:szCs w:val="22"/>
        </w:rPr>
        <w:t xml:space="preserve">to stimuli </w:t>
      </w:r>
      <w:r w:rsidRPr="007254E7">
        <w:rPr>
          <w:rFonts w:ascii="Arial" w:hAnsi="Arial" w:cs="Arial"/>
          <w:sz w:val="22"/>
          <w:szCs w:val="22"/>
        </w:rPr>
        <w:t>remains challenging</w:t>
      </w:r>
      <w:r>
        <w:rPr>
          <w:rFonts w:ascii="Arial" w:hAnsi="Arial" w:cs="Arial"/>
          <w:sz w:val="22"/>
          <w:szCs w:val="22"/>
        </w:rPr>
        <w:t xml:space="preserve">, </w:t>
      </w:r>
      <w:r w:rsidRPr="007254E7">
        <w:rPr>
          <w:rFonts w:ascii="Arial" w:hAnsi="Arial" w:cs="Arial"/>
          <w:sz w:val="22"/>
          <w:szCs w:val="22"/>
        </w:rPr>
        <w:t xml:space="preserve">especially </w:t>
      </w:r>
      <w:r>
        <w:rPr>
          <w:rFonts w:ascii="Arial" w:hAnsi="Arial" w:cs="Arial"/>
          <w:sz w:val="22"/>
          <w:szCs w:val="22"/>
        </w:rPr>
        <w:t xml:space="preserve">for </w:t>
      </w:r>
      <w:r w:rsidRPr="007254E7">
        <w:rPr>
          <w:rFonts w:ascii="Arial" w:hAnsi="Arial" w:cs="Arial"/>
          <w:i/>
          <w:sz w:val="22"/>
          <w:szCs w:val="22"/>
        </w:rPr>
        <w:t>ex</w:t>
      </w:r>
      <w:r>
        <w:rPr>
          <w:rFonts w:ascii="Arial" w:hAnsi="Arial" w:cs="Arial"/>
          <w:i/>
          <w:sz w:val="22"/>
          <w:szCs w:val="22"/>
        </w:rPr>
        <w:t xml:space="preserve"> </w:t>
      </w:r>
      <w:r w:rsidRPr="007254E7">
        <w:rPr>
          <w:rFonts w:ascii="Arial" w:hAnsi="Arial" w:cs="Arial"/>
          <w:i/>
          <w:sz w:val="22"/>
          <w:szCs w:val="22"/>
        </w:rPr>
        <w:t>vivo</w:t>
      </w:r>
      <w:r>
        <w:rPr>
          <w:rFonts w:ascii="Arial" w:hAnsi="Arial" w:cs="Arial"/>
          <w:i/>
          <w:sz w:val="22"/>
          <w:szCs w:val="22"/>
        </w:rPr>
        <w:t xml:space="preserve"> </w:t>
      </w:r>
      <w:r w:rsidRPr="007254E7">
        <w:rPr>
          <w:rFonts w:ascii="Arial" w:hAnsi="Arial" w:cs="Arial"/>
          <w:sz w:val="22"/>
          <w:szCs w:val="22"/>
        </w:rPr>
        <w:t xml:space="preserve">primary cells, to which SILAC cannot be straightforwardly </w:t>
      </w:r>
      <w:r>
        <w:rPr>
          <w:rFonts w:ascii="Arial" w:hAnsi="Arial" w:cs="Arial"/>
          <w:sz w:val="22"/>
          <w:szCs w:val="22"/>
        </w:rPr>
        <w:t>applied</w:t>
      </w:r>
      <w:hyperlink w:anchor="_ENREF_6" w:tooltip="Geiger, 2011 #213" w:history="1">
        <w:r>
          <w:rPr>
            <w:rFonts w:ascii="Arial" w:hAnsi="Arial" w:cs="Arial"/>
            <w:sz w:val="22"/>
            <w:szCs w:val="22"/>
          </w:rPr>
          <w:fldChar w:fldCharType="begin"/>
        </w:r>
        <w:r>
          <w:rPr>
            <w:rFonts w:ascii="Arial" w:hAnsi="Arial" w:cs="Arial"/>
            <w:sz w:val="22"/>
            <w:szCs w:val="22"/>
          </w:rPr>
          <w:instrText xml:space="preserve"> ADDIN EN.CITE &lt;EndNote&gt;&lt;Cite&gt;&lt;Author&gt;Geiger&lt;/Author&gt;&lt;Year&gt;2011&lt;/Year&gt;&lt;RecNum&gt;213&lt;/RecNum&gt;&lt;DisplayText&gt;&lt;style face="superscript"&gt;6&lt;/style&gt;&lt;/DisplayText&gt;&lt;record&gt;&lt;rec-number&gt;213&lt;/rec-number&gt;&lt;foreign-keys&gt;&lt;key app="EN" db-id="e0apsrs9aep50ietzs45t0zpz9ezsrxrsf0z"&gt;213&lt;/key&gt;&lt;/foreign-keys&gt;&lt;ref-type name="Journal Article"&gt;17&lt;/ref-type&gt;&lt;contributors&gt;&lt;authors&gt;&lt;author&gt;Geiger, T.&lt;/author&gt;&lt;author&gt;Wisniewski, J. R.&lt;/author&gt;&lt;author&gt;Cox, J.&lt;/author&gt;&lt;author&gt;Zanivan, S.&lt;/author&gt;&lt;author&gt;Kruger, M.&lt;/author&gt;&lt;author&gt;Ishihama, Y.&lt;/author&gt;&lt;author&gt;Mann, M.&lt;/author&gt;&lt;/authors&gt;&lt;/contributors&gt;&lt;auth-address&gt;Department of Proteomics and Signal Transduction, Max Planck Institute of Biochemistry, Martinsried, Germany.&lt;/auth-address&gt;&lt;titles&gt;&lt;title&gt;Use of stable isotope labeling by amino acids in cell culture as a spike-in standard in quantitative proteomics&lt;/title&gt;&lt;secondary-title&gt;Nature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Protoc&lt;/abbr-1&gt;&lt;/alt-periodical&gt;&lt;pages&gt;147-57&lt;/pages&gt;&lt;volume&gt;6&lt;/volume&gt;&lt;number&gt;2&lt;/number&gt;&lt;edition&gt;2011/02/05&lt;/edition&gt;&lt;keywords&gt;&lt;keyword&gt;Amino Acids/chemistry&lt;/keyword&gt;&lt;keyword&gt;Cell Culture Techniques&lt;/keyword&gt;&lt;keyword&gt;Isotope Labeling/methods&lt;/keyword&gt;&lt;keyword&gt;Mass Spectrometry&lt;/keyword&gt;&lt;keyword&gt;Proteins/analysis/chemistry&lt;/keyword&gt;&lt;keyword&gt;Proteomics/*methods&lt;/keyword&gt;&lt;/keywords&gt;&lt;dates&gt;&lt;year&gt;2011&lt;/year&gt;&lt;pub-dates&gt;&lt;date&gt;Feb&lt;/date&gt;&lt;/pub-dates&gt;&lt;/dates&gt;&lt;isbn&gt;1750-2799 (Electronic)&amp;#xD;1750-2799 (Linking)&lt;/isbn&gt;&lt;accession-num&gt;21293456&lt;/accession-num&gt;&lt;work-type&gt;Research Support, Non-U.S. Gov&amp;apos;t&lt;/work-type&gt;&lt;urls&gt;&lt;related-urls&gt;&lt;url&gt;http://www.ncbi.nlm.nih.gov/pubmed/21293456&lt;/url&gt;&lt;/related-urls&gt;&lt;/urls&gt;&lt;electronic-resource-num&gt;10.1038/nprot.2010.192&lt;/electronic-resource-num&gt;&lt;language&gt;eng&lt;/language&gt;&lt;/record&gt;&lt;/Cite&gt;&lt;/EndNote&gt;</w:instrText>
        </w:r>
        <w:r>
          <w:rPr>
            <w:rFonts w:ascii="Arial" w:hAnsi="Arial" w:cs="Arial"/>
            <w:sz w:val="22"/>
            <w:szCs w:val="22"/>
          </w:rPr>
          <w:fldChar w:fldCharType="separate"/>
        </w:r>
        <w:r w:rsidRPr="00EE0BDD">
          <w:rPr>
            <w:rFonts w:ascii="Arial" w:hAnsi="Arial" w:cs="Arial"/>
            <w:noProof/>
            <w:sz w:val="22"/>
            <w:szCs w:val="22"/>
            <w:vertAlign w:val="superscript"/>
          </w:rPr>
          <w:t>6</w:t>
        </w:r>
        <w:r>
          <w:rPr>
            <w:rFonts w:ascii="Arial" w:hAnsi="Arial" w:cs="Arial"/>
            <w:sz w:val="22"/>
            <w:szCs w:val="22"/>
          </w:rPr>
          <w:fldChar w:fldCharType="end"/>
        </w:r>
      </w:hyperlink>
      <w:r w:rsidRPr="007254E7">
        <w:rPr>
          <w:rFonts w:ascii="Arial" w:hAnsi="Arial" w:cs="Arial"/>
          <w:sz w:val="22"/>
          <w:szCs w:val="22"/>
        </w:rPr>
        <w:t>. Likewise, quantifying</w:t>
      </w:r>
      <w:r>
        <w:rPr>
          <w:rFonts w:ascii="Arial" w:hAnsi="Arial" w:cs="Arial"/>
          <w:sz w:val="22"/>
          <w:szCs w:val="22"/>
        </w:rPr>
        <w:t xml:space="preserve"> </w:t>
      </w:r>
      <w:r w:rsidRPr="007254E7">
        <w:rPr>
          <w:rFonts w:ascii="Arial" w:hAnsi="Arial" w:cs="Arial"/>
          <w:sz w:val="22"/>
          <w:szCs w:val="22"/>
        </w:rPr>
        <w:t>immediate</w:t>
      </w:r>
      <w:r>
        <w:rPr>
          <w:rFonts w:ascii="Arial" w:hAnsi="Arial" w:cs="Arial"/>
          <w:sz w:val="22"/>
          <w:szCs w:val="22"/>
        </w:rPr>
        <w:t>/</w:t>
      </w:r>
      <w:r w:rsidRPr="007254E7">
        <w:rPr>
          <w:rFonts w:ascii="Arial" w:hAnsi="Arial" w:cs="Arial"/>
          <w:sz w:val="22"/>
          <w:szCs w:val="22"/>
        </w:rPr>
        <w:t xml:space="preserve">early </w:t>
      </w:r>
      <w:r>
        <w:rPr>
          <w:rFonts w:ascii="Arial" w:hAnsi="Arial" w:cs="Arial"/>
          <w:sz w:val="22"/>
          <w:szCs w:val="22"/>
        </w:rPr>
        <w:t xml:space="preserve">changes </w:t>
      </w:r>
      <w:r w:rsidRPr="007254E7">
        <w:rPr>
          <w:rFonts w:ascii="Arial" w:hAnsi="Arial" w:cs="Arial"/>
          <w:sz w:val="22"/>
          <w:szCs w:val="22"/>
        </w:rPr>
        <w:t xml:space="preserve">of protein networks </w:t>
      </w:r>
      <w:r>
        <w:rPr>
          <w:rFonts w:ascii="Arial" w:hAnsi="Arial" w:cs="Arial"/>
          <w:sz w:val="22"/>
          <w:szCs w:val="22"/>
        </w:rPr>
        <w:t xml:space="preserve">occurring during </w:t>
      </w:r>
      <w:r w:rsidRPr="007254E7">
        <w:rPr>
          <w:rFonts w:ascii="Arial" w:hAnsi="Arial" w:cs="Arial"/>
          <w:sz w:val="22"/>
          <w:szCs w:val="22"/>
        </w:rPr>
        <w:t xml:space="preserve">complex biological </w:t>
      </w:r>
      <w:r w:rsidRPr="00B34E87">
        <w:rPr>
          <w:rFonts w:ascii="Arial" w:hAnsi="Arial" w:cs="Arial"/>
          <w:color w:val="000000"/>
          <w:sz w:val="22"/>
          <w:szCs w:val="22"/>
        </w:rPr>
        <w:t>processes (</w:t>
      </w:r>
      <w:r>
        <w:rPr>
          <w:rFonts w:ascii="Arial" w:hAnsi="Arial" w:cs="Arial"/>
          <w:color w:val="000000"/>
          <w:sz w:val="22"/>
          <w:szCs w:val="22"/>
        </w:rPr>
        <w:t>such as</w:t>
      </w:r>
      <w:r w:rsidRPr="00B34E87">
        <w:rPr>
          <w:rFonts w:ascii="Arial" w:hAnsi="Arial" w:cs="Arial"/>
          <w:color w:val="000000"/>
          <w:sz w:val="22"/>
          <w:szCs w:val="22"/>
        </w:rPr>
        <w:t xml:space="preserve"> cell proliferation and differentiation), is</w:t>
      </w:r>
      <w:r w:rsidRPr="007254E7">
        <w:rPr>
          <w:rFonts w:ascii="Arial" w:hAnsi="Arial" w:cs="Arial"/>
          <w:sz w:val="22"/>
          <w:szCs w:val="22"/>
        </w:rPr>
        <w:t xml:space="preserve"> </w:t>
      </w:r>
      <w:r>
        <w:rPr>
          <w:rFonts w:ascii="Arial" w:hAnsi="Arial" w:cs="Arial"/>
          <w:sz w:val="22"/>
          <w:szCs w:val="22"/>
        </w:rPr>
        <w:t>problematic because</w:t>
      </w:r>
      <w:r w:rsidRPr="007254E7">
        <w:rPr>
          <w:rFonts w:ascii="Arial" w:hAnsi="Arial" w:cs="Arial"/>
          <w:sz w:val="22"/>
          <w:szCs w:val="22"/>
        </w:rPr>
        <w:t xml:space="preserve"> short SILAC</w:t>
      </w:r>
      <w:r>
        <w:rPr>
          <w:rFonts w:ascii="Arial" w:hAnsi="Arial" w:cs="Arial"/>
          <w:sz w:val="22"/>
          <w:szCs w:val="22"/>
        </w:rPr>
        <w:t xml:space="preserve"> </w:t>
      </w:r>
      <w:r w:rsidRPr="007254E7">
        <w:rPr>
          <w:rFonts w:ascii="Arial" w:hAnsi="Arial" w:cs="Arial"/>
          <w:sz w:val="22"/>
          <w:szCs w:val="22"/>
        </w:rPr>
        <w:t>pulse</w:t>
      </w:r>
      <w:r>
        <w:rPr>
          <w:rFonts w:ascii="Arial" w:hAnsi="Arial" w:cs="Arial"/>
          <w:sz w:val="22"/>
          <w:szCs w:val="22"/>
        </w:rPr>
        <w:t>s</w:t>
      </w:r>
      <w:r w:rsidRPr="007254E7">
        <w:rPr>
          <w:rFonts w:ascii="Arial" w:hAnsi="Arial" w:cs="Arial"/>
          <w:sz w:val="22"/>
          <w:szCs w:val="22"/>
        </w:rPr>
        <w:t xml:space="preserve"> </w:t>
      </w:r>
      <w:r>
        <w:rPr>
          <w:rFonts w:ascii="Arial" w:hAnsi="Arial" w:cs="Arial"/>
          <w:sz w:val="22"/>
          <w:szCs w:val="22"/>
        </w:rPr>
        <w:t xml:space="preserve">of a </w:t>
      </w:r>
      <w:r w:rsidRPr="007254E7">
        <w:rPr>
          <w:rFonts w:ascii="Arial" w:hAnsi="Arial" w:cs="Arial"/>
          <w:sz w:val="22"/>
          <w:szCs w:val="22"/>
        </w:rPr>
        <w:t>few hours label</w:t>
      </w:r>
      <w:r>
        <w:rPr>
          <w:rFonts w:ascii="Arial" w:hAnsi="Arial" w:cs="Arial"/>
          <w:sz w:val="22"/>
          <w:szCs w:val="22"/>
        </w:rPr>
        <w:t xml:space="preserve"> </w:t>
      </w:r>
      <w:r w:rsidRPr="007254E7">
        <w:rPr>
          <w:rFonts w:ascii="Arial" w:hAnsi="Arial" w:cs="Arial"/>
          <w:sz w:val="22"/>
          <w:szCs w:val="22"/>
        </w:rPr>
        <w:t>only a small fraction of a protein pool</w:t>
      </w:r>
      <w:hyperlink w:anchor="_ENREF_7" w:tooltip="Schwanhausser, 2009 #388" w:history="1">
        <w:r>
          <w:rPr>
            <w:rFonts w:ascii="Arial" w:hAnsi="Arial" w:cs="Arial"/>
            <w:sz w:val="22"/>
            <w:szCs w:val="22"/>
          </w:rPr>
          <w:fldChar w:fldCharType="begin">
            <w:fldData xml:space="preserve">PEVuZE5vdGU+PENpdGU+PEF1dGhvcj5TY2h3YW5oYXVzc2VyPC9BdXRob3I+PFllYXI+MjAwOTwv
WWVhcj48UmVjTnVtPjM4ODwvUmVjTnVtPjxEaXNwbGF5VGV4dD48c3R5bGUgZmFjZT0ic3VwZXJz
Y3JpcHQiPjc8L3N0eWxlPjwvRGlzcGxheVRleHQ+PHJlY29yZD48cmVjLW51bWJlcj4zODg8L3Jl
Yy1udW1iZXI+PGZvcmVpZ24ta2V5cz48a2V5IGFwcD0iRU4iIGRiLWlkPSJlMGFwc3JzOWFlcDUw
aWV0enM0NXQwenB6OWV6c3J4cnNmMHoiPjM4ODwva2V5PjwvZm9yZWlnbi1rZXlzPjxyZWYtdHlw
ZSBuYW1lPSJKb3VybmFsIEFydGljbGUiPjE3PC9yZWYtdHlwZT48Y29udHJpYnV0b3JzPjxhdXRo
b3JzPjxhdXRob3I+U2Nod2FuaGF1c3NlciwgQi48L2F1dGhvcj48YXV0aG9yPkdvc3NlbiwgTS48
L2F1dGhvcj48YXV0aG9yPkRpdHRtYXIsIEcuPC9hdXRob3I+PGF1dGhvcj5TZWxiYWNoLCBNLjwv
YXV0aG9yPjwvYXV0aG9ycz48L2NvbnRyaWJ1dG9ycz48YXV0aC1hZGRyZXNzPk1heCBEZWxicnVj
ayBDZW50ZXIgZm9yIE1vbGVjdWxhciBNZWRpY2luZSwgQmVybGluLCBHZXJtYW55LjwvYXV0aC1h
ZGRyZXNzPjx0aXRsZXM+PHRpdGxlPkdsb2JhbCBhbmFseXNpcyBvZiBjZWxsdWxhciBwcm90ZWlu
IHRyYW5zbGF0aW9uIGJ5IHB1bHNlZCBTSUxBQzwvdGl0bGU+PHNlY29uZGFyeS10aXRsZT5Qcm90
ZW9taWNzPC9zZWNvbmRhcnktdGl0bGU+PGFsdC10aXRsZT5Qcm90ZW9taWNzPC9hbHQtdGl0bGU+
PC90aXRsZXM+PHBlcmlvZGljYWw+PGZ1bGwtdGl0bGU+UHJvdGVvbWljczwvZnVsbC10aXRsZT48
YWJici0xPlByb3Rlb21pY3M8L2FiYnItMT48L3BlcmlvZGljYWw+PGFsdC1wZXJpb2RpY2FsPjxm
dWxsLXRpdGxlPlByb3Rlb21pY3M8L2Z1bGwtdGl0bGU+PGFiYnItMT5Qcm90ZW9taWNzPC9hYmJy
LTE+PC9hbHQtcGVyaW9kaWNhbD48cGFnZXM+MjA1LTk8L3BhZ2VzPjx2b2x1bWU+OTwvdm9sdW1l
PjxudW1iZXI+MTwvbnVtYmVyPjxlZGl0aW9uPjIwMDgvMTIvMDU8L2VkaXRpb24+PGtleXdvcmRz
PjxrZXl3b3JkPkFtaW5vIEFjaWRzL2FuYWx5c2lzL21ldGFib2xpc208L2tleXdvcmQ+PGtleXdv
cmQ+QW5pbWFsczwva2V5d29yZD48a2V5d29yZD5DZWxscywgQ3VsdHVyZWQ8L2tleXdvcmQ+PGtl
eXdvcmQ+RnVuZ2FsIFByb3RlaW5zL2FuYWx5c2lzL21ldGFib2xpc208L2tleXdvcmQ+PGtleXdv
cmQ+R2VuZSBFeHByZXNzaW9uIFJlZ3VsYXRpb248L2tleXdvcmQ+PGtleXdvcmQ+R2VuZSBFeHBy
ZXNzaW9uIFJlZ3VsYXRpb24sIEZ1bmdhbDwva2V5d29yZD48a2V5d29yZD5IZUxhIENlbGxzPC9r
ZXl3b3JkPjxrZXl3b3JkPkh1bWFuczwva2V5d29yZD48a2V5d29yZD5Jcm9uL21ldGFib2xpc208
L2tleXdvcmQ+PGtleXdvcmQ+SXNvdG9wZSBMYWJlbGluZy8qbWV0aG9kczwva2V5d29yZD48a2V5
d29yZD5MdWNpZmVyYXNlcy9hbmFseXNpcy9tZXRhYm9saXNtPC9rZXl3b3JkPjxrZXl3b3JkPipQ
cm90ZWluIEJpb3N5bnRoZXNpczwva2V5d29yZD48a2V5d29yZD5Qcm90ZW9tZS8qYW5hbHlzaXM8
L2tleXdvcmQ+PGtleXdvcmQ+UHJvdGVvbWljcy9tZXRob2RzPC9rZXl3b3JkPjxrZXl3b3JkPlll
YXN0czwva2V5d29yZD48L2tleXdvcmRzPjxkYXRlcz48eWVhcj4yMDA5PC95ZWFyPjxwdWItZGF0
ZXM+PGRhdGU+SmFuPC9kYXRlPjwvcHViLWRhdGVzPjwvZGF0ZXM+PGlzYm4+MTYxNS05ODYxIChF
bGVjdHJvbmljKSYjeEQ7MTYxNS05ODUzIChMaW5raW5nKTwvaXNibj48YWNjZXNzaW9uLW51bT4x
OTA1MzEzOTwvYWNjZXNzaW9uLW51bT48d29yay10eXBlPkNvbXBhcmF0aXZlIFN0dWR5JiN4RDtF
dmFsdWF0aW9uIFN0dWRpZXM8L3dvcmstdHlwZT48dXJscz48cmVsYXRlZC11cmxzPjx1cmw+aHR0
cDovL3d3dy5uY2JpLm5sbS5uaWguZ292L3B1Ym1lZC8xOTA1MzEzOTwvdXJsPjwvcmVsYXRlZC11
cmxzPjwvdXJscz48ZWxlY3Ryb25pYy1yZXNvdXJjZS1udW0+MTAuMTAwMi9wbWljLjIwMDgwMDI3
NTwvZWxlY3Ryb25pYy1yZXNvdXJjZS1udW0+PGxhbmd1YWdlPmVuZzwvbGFuZ3VhZ2U+PC9yZWNv
cmQ+PC9DaXRlPjwvRW5kTm90ZT4AAAAAAAA=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PEVuZE5vdGU+PENpdGU+PEF1dGhvcj5TY2h3YW5oYXVzc2VyPC9BdXRob3I+PFllYXI+MjAwOTwv
WWVhcj48UmVjTnVtPjM4ODwvUmVjTnVtPjxEaXNwbGF5VGV4dD48c3R5bGUgZmFjZT0ic3VwZXJz
Y3JpcHQiPjc8L3N0eWxlPjwvRGlzcGxheVRleHQ+PHJlY29yZD48cmVjLW51bWJlcj4zODg8L3Jl
Yy1udW1iZXI+PGZvcmVpZ24ta2V5cz48a2V5IGFwcD0iRU4iIGRiLWlkPSJlMGFwc3JzOWFlcDUw
aWV0enM0NXQwenB6OWV6c3J4cnNmMHoiPjM4ODwva2V5PjwvZm9yZWlnbi1rZXlzPjxyZWYtdHlw
ZSBuYW1lPSJKb3VybmFsIEFydGljbGUiPjE3PC9yZWYtdHlwZT48Y29udHJpYnV0b3JzPjxhdXRo
b3JzPjxhdXRob3I+U2Nod2FuaGF1c3NlciwgQi48L2F1dGhvcj48YXV0aG9yPkdvc3NlbiwgTS48
L2F1dGhvcj48YXV0aG9yPkRpdHRtYXIsIEcuPC9hdXRob3I+PGF1dGhvcj5TZWxiYWNoLCBNLjwv
YXV0aG9yPjwvYXV0aG9ycz48L2NvbnRyaWJ1dG9ycz48YXV0aC1hZGRyZXNzPk1heCBEZWxicnVj
ayBDZW50ZXIgZm9yIE1vbGVjdWxhciBNZWRpY2luZSwgQmVybGluLCBHZXJtYW55LjwvYXV0aC1h
ZGRyZXNzPjx0aXRsZXM+PHRpdGxlPkdsb2JhbCBhbmFseXNpcyBvZiBjZWxsdWxhciBwcm90ZWlu
IHRyYW5zbGF0aW9uIGJ5IHB1bHNlZCBTSUxBQzwvdGl0bGU+PHNlY29uZGFyeS10aXRsZT5Qcm90
ZW9taWNzPC9zZWNvbmRhcnktdGl0bGU+PGFsdC10aXRsZT5Qcm90ZW9taWNzPC9hbHQtdGl0bGU+
PC90aXRsZXM+PHBlcmlvZGljYWw+PGZ1bGwtdGl0bGU+UHJvdGVvbWljczwvZnVsbC10aXRsZT48
YWJici0xPlByb3Rlb21pY3M8L2FiYnItMT48L3BlcmlvZGljYWw+PGFsdC1wZXJpb2RpY2FsPjxm
dWxsLXRpdGxlPlByb3Rlb21pY3M8L2Z1bGwtdGl0bGU+PGFiYnItMT5Qcm90ZW9taWNzPC9hYmJy
LTE+PC9hbHQtcGVyaW9kaWNhbD48cGFnZXM+MjA1LTk8L3BhZ2VzPjx2b2x1bWU+OTwvdm9sdW1l
PjxudW1iZXI+MTwvbnVtYmVyPjxlZGl0aW9uPjIwMDgvMTIvMDU8L2VkaXRpb24+PGtleXdvcmRz
PjxrZXl3b3JkPkFtaW5vIEFjaWRzL2FuYWx5c2lzL21ldGFib2xpc208L2tleXdvcmQ+PGtleXdv
cmQ+QW5pbWFsczwva2V5d29yZD48a2V5d29yZD5DZWxscywgQ3VsdHVyZWQ8L2tleXdvcmQ+PGtl
eXdvcmQ+RnVuZ2FsIFByb3RlaW5zL2FuYWx5c2lzL21ldGFib2xpc208L2tleXdvcmQ+PGtleXdv
cmQ+R2VuZSBFeHByZXNzaW9uIFJlZ3VsYXRpb248L2tleXdvcmQ+PGtleXdvcmQ+R2VuZSBFeHBy
ZXNzaW9uIFJlZ3VsYXRpb24sIEZ1bmdhbDwva2V5d29yZD48a2V5d29yZD5IZUxhIENlbGxzPC9r
ZXl3b3JkPjxrZXl3b3JkPkh1bWFuczwva2V5d29yZD48a2V5d29yZD5Jcm9uL21ldGFib2xpc208
L2tleXdvcmQ+PGtleXdvcmQ+SXNvdG9wZSBMYWJlbGluZy8qbWV0aG9kczwva2V5d29yZD48a2V5
d29yZD5MdWNpZmVyYXNlcy9hbmFseXNpcy9tZXRhYm9saXNtPC9rZXl3b3JkPjxrZXl3b3JkPipQ
cm90ZWluIEJpb3N5bnRoZXNpczwva2V5d29yZD48a2V5d29yZD5Qcm90ZW9tZS8qYW5hbHlzaXM8
L2tleXdvcmQ+PGtleXdvcmQ+UHJvdGVvbWljcy9tZXRob2RzPC9rZXl3b3JkPjxrZXl3b3JkPlll
YXN0czwva2V5d29yZD48L2tleXdvcmRzPjxkYXRlcz48eWVhcj4yMDA5PC95ZWFyPjxwdWItZGF0
ZXM+PGRhdGU+SmFuPC9kYXRlPjwvcHViLWRhdGVzPjwvZGF0ZXM+PGlzYm4+MTYxNS05ODYxIChF
bGVjdHJvbmljKSYjeEQ7MTYxNS05ODUzIChMaW5raW5nKTwvaXNibj48YWNjZXNzaW9uLW51bT4x
OTA1MzEzOTwvYWNjZXNzaW9uLW51bT48d29yay10eXBlPkNvbXBhcmF0aXZlIFN0dWR5JiN4RDtF
dmFsdWF0aW9uIFN0dWRpZXM8L3dvcmstdHlwZT48dXJscz48cmVsYXRlZC11cmxzPjx1cmw+aHR0
cDovL3d3dy5uY2JpLm5sbS5uaWguZ292L3B1Ym1lZC8xOTA1MzEzOTwvdXJsPjwvcmVsYXRlZC11
cmxzPjwvdXJscz48ZWxlY3Ryb25pYy1yZXNvdXJjZS1udW0+MTAuMTAwMi9wbWljLjIwMDgwMDI3
NTwvZWxlY3Ryb25pYy1yZXNvdXJjZS1udW0+PGxhbmd1YWdlPmVuZzwvbGFuZ3VhZ2U+PC9yZWNv
cmQ+PC9DaXRlPjwvRW5kTm90ZT4AMwAxAFw=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sidRPr="00EE0BDD">
          <w:rPr>
            <w:rFonts w:ascii="Arial" w:hAnsi="Arial" w:cs="Arial"/>
            <w:noProof/>
            <w:sz w:val="22"/>
            <w:szCs w:val="22"/>
            <w:vertAlign w:val="superscript"/>
          </w:rPr>
          <w:t>7</w:t>
        </w:r>
        <w:r>
          <w:rPr>
            <w:rFonts w:ascii="Arial" w:hAnsi="Arial" w:cs="Arial"/>
            <w:sz w:val="22"/>
            <w:szCs w:val="22"/>
          </w:rPr>
          <w:fldChar w:fldCharType="end"/>
        </w:r>
      </w:hyperlink>
      <w:r w:rsidRPr="007254E7">
        <w:rPr>
          <w:rFonts w:ascii="Arial" w:hAnsi="Arial" w:cs="Arial"/>
          <w:sz w:val="22"/>
          <w:szCs w:val="22"/>
        </w:rPr>
        <w:t>,</w:t>
      </w:r>
      <w:r>
        <w:rPr>
          <w:rFonts w:ascii="Arial" w:hAnsi="Arial" w:cs="Arial"/>
          <w:sz w:val="22"/>
          <w:szCs w:val="22"/>
        </w:rPr>
        <w:t xml:space="preserve"> </w:t>
      </w:r>
      <w:r w:rsidRPr="007254E7">
        <w:rPr>
          <w:rFonts w:ascii="Arial" w:hAnsi="Arial" w:cs="Arial"/>
          <w:sz w:val="22"/>
          <w:szCs w:val="22"/>
        </w:rPr>
        <w:t>severely limiting</w:t>
      </w:r>
      <w:r>
        <w:rPr>
          <w:rFonts w:ascii="Arial" w:hAnsi="Arial" w:cs="Arial"/>
          <w:sz w:val="22"/>
          <w:szCs w:val="22"/>
        </w:rPr>
        <w:t xml:space="preserve"> </w:t>
      </w:r>
      <w:r w:rsidRPr="007254E7">
        <w:rPr>
          <w:rFonts w:ascii="Arial" w:hAnsi="Arial" w:cs="Arial"/>
          <w:sz w:val="22"/>
          <w:szCs w:val="22"/>
        </w:rPr>
        <w:t>MS-based quantitation</w:t>
      </w:r>
      <w:r>
        <w:rPr>
          <w:rFonts w:ascii="Arial" w:hAnsi="Arial" w:cs="Arial"/>
          <w:sz w:val="22"/>
          <w:szCs w:val="22"/>
        </w:rPr>
        <w:t xml:space="preserve"> </w:t>
      </w:r>
      <w:r w:rsidRPr="007254E7">
        <w:rPr>
          <w:rFonts w:ascii="Arial" w:hAnsi="Arial" w:cs="Arial"/>
          <w:sz w:val="22"/>
          <w:szCs w:val="22"/>
        </w:rPr>
        <w:t>of protein expression changes.</w:t>
      </w:r>
      <w:r>
        <w:rPr>
          <w:rFonts w:ascii="Arial" w:hAnsi="Arial" w:cs="Arial"/>
          <w:sz w:val="22"/>
          <w:szCs w:val="22"/>
        </w:rPr>
        <w:t xml:space="preserve"> S</w:t>
      </w:r>
      <w:r w:rsidRPr="007254E7">
        <w:rPr>
          <w:rFonts w:ascii="Arial" w:hAnsi="Arial" w:cs="Arial"/>
          <w:sz w:val="22"/>
          <w:szCs w:val="22"/>
        </w:rPr>
        <w:t xml:space="preserve">elective isolation of the fraction of </w:t>
      </w:r>
      <w:r>
        <w:rPr>
          <w:rFonts w:ascii="Arial" w:hAnsi="Arial" w:cs="Arial"/>
          <w:sz w:val="22"/>
          <w:szCs w:val="22"/>
        </w:rPr>
        <w:t>SILAC-</w:t>
      </w:r>
      <w:r w:rsidRPr="007254E7">
        <w:rPr>
          <w:rFonts w:ascii="Arial" w:hAnsi="Arial" w:cs="Arial"/>
          <w:sz w:val="22"/>
          <w:szCs w:val="22"/>
        </w:rPr>
        <w:t>labelled</w:t>
      </w:r>
      <w:r>
        <w:rPr>
          <w:rFonts w:ascii="Arial" w:hAnsi="Arial" w:cs="Arial"/>
          <w:sz w:val="22"/>
          <w:szCs w:val="22"/>
        </w:rPr>
        <w:t xml:space="preserve"> </w:t>
      </w:r>
      <w:r w:rsidRPr="007254E7">
        <w:rPr>
          <w:rFonts w:ascii="Arial" w:hAnsi="Arial" w:cs="Arial"/>
          <w:sz w:val="22"/>
          <w:szCs w:val="22"/>
        </w:rPr>
        <w:t xml:space="preserve">proteins would help </w:t>
      </w:r>
      <w:r>
        <w:rPr>
          <w:rFonts w:ascii="Arial" w:hAnsi="Arial" w:cs="Arial"/>
          <w:sz w:val="22"/>
          <w:szCs w:val="22"/>
        </w:rPr>
        <w:t xml:space="preserve">to </w:t>
      </w:r>
      <w:r w:rsidRPr="007254E7">
        <w:rPr>
          <w:rFonts w:ascii="Arial" w:hAnsi="Arial" w:cs="Arial"/>
          <w:sz w:val="22"/>
          <w:szCs w:val="22"/>
        </w:rPr>
        <w:t>overcome the above limitations. BONCAT exploits Cu(I)-catalysed</w:t>
      </w:r>
      <w:r>
        <w:rPr>
          <w:rFonts w:ascii="Arial" w:hAnsi="Arial" w:cs="Arial"/>
          <w:sz w:val="22"/>
          <w:szCs w:val="22"/>
        </w:rPr>
        <w:t xml:space="preserve"> </w:t>
      </w:r>
      <w:proofErr w:type="spellStart"/>
      <w:r w:rsidRPr="007254E7">
        <w:rPr>
          <w:rFonts w:ascii="Arial" w:hAnsi="Arial" w:cs="Arial"/>
          <w:sz w:val="22"/>
          <w:szCs w:val="22"/>
        </w:rPr>
        <w:t>azide</w:t>
      </w:r>
      <w:proofErr w:type="spellEnd"/>
      <w:r w:rsidRPr="007254E7">
        <w:rPr>
          <w:rFonts w:ascii="Arial" w:hAnsi="Arial" w:cs="Arial"/>
          <w:sz w:val="22"/>
          <w:szCs w:val="22"/>
        </w:rPr>
        <w:t xml:space="preserve">-alkyne </w:t>
      </w:r>
      <w:proofErr w:type="spellStart"/>
      <w:r w:rsidRPr="007254E7">
        <w:rPr>
          <w:rFonts w:ascii="Arial" w:hAnsi="Arial" w:cs="Arial"/>
          <w:sz w:val="22"/>
          <w:szCs w:val="22"/>
        </w:rPr>
        <w:t>cycloaddition</w:t>
      </w:r>
      <w:proofErr w:type="spellEnd"/>
      <w:r w:rsidRPr="007254E7">
        <w:rPr>
          <w:rFonts w:ascii="Arial" w:hAnsi="Arial" w:cs="Arial"/>
          <w:sz w:val="22"/>
          <w:szCs w:val="22"/>
        </w:rPr>
        <w:t xml:space="preserve"> (</w:t>
      </w:r>
      <w:proofErr w:type="spellStart"/>
      <w:r w:rsidRPr="007254E7">
        <w:rPr>
          <w:rFonts w:ascii="Arial" w:hAnsi="Arial" w:cs="Arial"/>
          <w:sz w:val="22"/>
          <w:szCs w:val="22"/>
        </w:rPr>
        <w:t>CuAAC</w:t>
      </w:r>
      <w:proofErr w:type="spellEnd"/>
      <w:r w:rsidRPr="007254E7">
        <w:rPr>
          <w:rFonts w:ascii="Arial" w:hAnsi="Arial" w:cs="Arial"/>
          <w:sz w:val="22"/>
          <w:szCs w:val="22"/>
        </w:rPr>
        <w:t>) for site-selective labelling of newly synthesised proteins</w:t>
      </w:r>
      <w:hyperlink w:anchor="_ENREF_8" w:tooltip="Dieterich, 2006 #359" w:history="1">
        <w:r>
          <w:rPr>
            <w:rFonts w:ascii="Arial" w:hAnsi="Arial" w:cs="Arial"/>
            <w:sz w:val="22"/>
            <w:szCs w:val="22"/>
          </w:rPr>
          <w:fldChar w:fldCharType="begin">
            <w:fldData xml:space="preserve">PEVuZE5vdGU+PENpdGU+PEF1dGhvcj5EaWV0ZXJpY2g8L0F1dGhvcj48WWVhcj4yMDA2PC9ZZWFy
PjxSZWNOdW0+MzU5PC9SZWNOdW0+PERpc3BsYXlUZXh0PjxzdHlsZSBmYWNlPSJzdXBlcnNjcmlw
dCI+ODwvc3R5bGU+PC9EaXNwbGF5VGV4dD48cmVjb3JkPjxyZWMtbnVtYmVyPjM1OTwvcmVjLW51
bWJlcj48Zm9yZWlnbi1rZXlzPjxrZXkgYXBwPSJFTiIgZGItaWQ9ImUwYXBzcnM5YWVwNTBpZXR6
czQ1dDB6cHo5ZXpzcnhyc2YweiI+MzU5PC9rZXk+PC9mb3JlaWduLWtleXM+PHJlZi10eXBlIG5h
bWU9IkpvdXJuYWwgQXJ0aWNsZSI+MTc8L3JlZi10eXBlPjxjb250cmlidXRvcnM+PGF1dGhvcnM+
PGF1dGhvcj5EaWV0ZXJpY2gsIEQuIEMuPC9hdXRob3I+PGF1dGhvcj5MaW5rLCBBLiBKLjwvYXV0
aG9yPjxhdXRob3I+R3JhdW1hbm4sIEouPC9hdXRob3I+PGF1dGhvcj5UaXJyZWxsLCBELiBBLjwv
YXV0aG9yPjxhdXRob3I+U2NodW1hbiwgRS4gTS48L2F1dGhvcj48L2F1dGhvcnM+PC9jb250cmli
dXRvcnM+PGF1dGgtYWRkcmVzcz5DQUxURUNILCBIb3dhcmQgSHVnaGVzIE1lZCBJbnN0LCBEaXYg
QmlvbCwgUGFzYWRlbmEsIENBIDkxMTI1IFVTQS4gQ0FMVEVDSCwgRGl2IENoZW0gJmFtcDsgQ2hl
bSBFbmduLCBQYXNhZGVuYSwgQ0EgOTExMjUgVVNBLiYjeEQ7U2NodW1hbiwgRU0gKHJlcHJpbnQg
YXV0aG9yKSwgQ0FMVEVDSCwgSG93YXJkIEh1Z2hlcyBNZWQgSW5zdCwgRGl2IEJpb2wsIFBhc2Fk
ZW5hLCBDQSA5MTEyNSBVU0EmI3hEO3NjaHVtYW5lQGNhbHRlY2guZWR1PC9hdXRoLWFkZHJlc3M+
PHRpdGxlcz48dGl0bGU+U2VsZWN0aXZlIGlkZW50aWZpY2F0aW9uIG9mIG5ld2x5IHN5bnRoZXNp
emVkIHByb3RlaW5zIGluIG1hbW1hbGlhbiBjZWxscyB1c2luZyBiaW9vcnRob2dvbmFsIG5vbmNh
bm9uaWNhbCBhbWlubyBhY2lkIHRhZ2dpbmcgKEJPTkNBVCk8L3RpdGxlPjxzZWNvbmRhcnktdGl0
bGU+UHJvY2VlZGluZ3Mgb2YgdGhlIE5hdGlvbmFsIEFjYWRlbXkgb2YgU2NpZW5jZXMgb2YgdGhl
IFVuaXRlZCBTdGF0ZXMgb2YgQW1lcmljYTwvc2Vjb25kYXJ5LXRpdGxlPjxhbHQtdGl0bGU+UHJv
Yy4gTmF0bC4gQWNhZC4gU2NpLiBVLiBTLiBBLjwvYWx0LXRpdGxlPjwvdGl0bGVzPjxwZXJpb2Rp
Y2FsPjxmdWxsLXRpdGxlPlByb2NlZWRpbmdzIG9mIHRoZSBOYXRpb25hbCBBY2FkZW15IG9mIFNj
aWVuY2VzIG9mIHRoZSBVbml0ZWQgU3RhdGVzIG9mIEFtZXJpY2E8L2Z1bGwtdGl0bGU+PGFiYnIt
MT5Qcm9jIE5hdGwgQWNhZCBTY2kgVSBTIEE8L2FiYnItMT48L3BlcmlvZGljYWw+PHBhZ2VzPjk0
ODItOTQ4NzwvcGFnZXM+PHZvbHVtZT4xMDM8L3ZvbHVtZT48bnVtYmVyPjI1PC9udW1iZXI+PGtl
eXdvcmRzPjxrZXl3b3JkPmNoZW1pY2FsIHJlcG9ydGVyPC9rZXl3b3JkPjxrZXl3b3JkPnByb3Rl
aW4gc3ludGhlc2lzPC9rZXl3b3JkPjxrZXl3b3JkPnByb3Rlb21pY3M8L2tleXdvcmQ+PGtleXdv
cmQ+Y29wcGVyKGkpLWNhdGFseXplZCBhemlkZS1hbGt5bmU8L2tleXdvcmQ+PGtleXdvcmQ+bi1s
aW5rZWQgZ2x5Y29wcm90ZWluczwva2V5d29yZD48a2V5d29yZD5jb2RlZCBhZmZpbml0eTwva2V5
d29yZD48a2V5d29yZD50YWdzPC9rZXl3b3JkPjxrZXl3b3JkPm1hc3Mtc3BlY3Ryb21ldHJ5PC9r
ZXl3b3JkPjxrZXl3b3JkPnByb3Rlb21pYyBhbmFseXNpczwva2V5d29yZD48a2V5d29yZD5zaG90
Z3VuIHByb3Rlb21pY3M8L2tleXdvcmQ+PGtleXdvcmQ+c2FjY2hhcm9teWNlcy1jZXJldmlzaWFl
PC9rZXl3b3JkPjxrZXl3b3JkPnF1YW50aXRhdGl2ZS1hbmFseXNpczwva2V5d29yZD48a2V5d29y
ZD5iaW9tYXJrZXIgZGlzY292ZXJ5PC9rZXl3b3JkPjxrZXl3b3JkPnN0YXVkaW5nZXIgbGlnYXRp
b248L2tleXdvcmQ+PC9rZXl3b3Jkcz48ZGF0ZXM+PHllYXI+MjAwNjwveWVhcj48cHViLWRhdGVz
PjxkYXRlPkp1bjwvZGF0ZT48L3B1Yi1kYXRlcz48L2RhdGVzPjxpc2JuPjAwMjctODQyNDwvaXNi
bj48YWNjZXNzaW9uLW51bT5XT1M6MDAwMjM4NjYwNDAwMDIwPC9hY2Nlc3Npb24tbnVtPjx3b3Jr
LXR5cGU+QXJ0aWNsZTwvd29yay10eXBlPjx1cmxzPjxyZWxhdGVkLXVybHM+PHVybD4mbHQ7R28g
dG8gSVNJJmd0OzovL1dPUzowMDAyMzg2NjA0MDAwMjA8L3VybD48L3JlbGF0ZWQtdXJscz48L3Vy
bHM+PGVsZWN0cm9uaWMtcmVzb3VyY2UtbnVtPjEwLjEwNzMvcG5hcy4wNjAxNjM3MTAzPC9lbGVj
dHJvbmljLXJlc291cmNlLW51bT48bGFuZ3VhZ2U+RW5nbGlzaDwvbGFuZ3VhZ2U+PC9yZWNvcmQ+
PC9DaXRlPjwvRW5kTm90ZT4AAAAAAAAA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PEVuZE5vdGU+PENpdGU+PEF1dGhvcj5EaWV0ZXJpY2g8L0F1dGhvcj48WWVhcj4yMDA2PC9ZZWFy
PjxSZWNOdW0+MzU5PC9SZWNOdW0+PERpc3BsYXlUZXh0PjxzdHlsZSBmYWNlPSJzdXBlcnNjcmlw
dCI+ODwvc3R5bGU+PC9EaXNwbGF5VGV4dD48cmVjb3JkPjxyZWMtbnVtYmVyPjM1OTwvcmVjLW51
bWJlcj48Zm9yZWlnbi1rZXlzPjxrZXkgYXBwPSJFTiIgZGItaWQ9ImUwYXBzcnM5YWVwNTBpZXR6
czQ1dDB6cHo5ZXpzcnhyc2YweiI+MzU5PC9rZXk+PC9mb3JlaWduLWtleXM+PHJlZi10eXBlIG5h
bWU9IkpvdXJuYWwgQXJ0aWNsZSI+MTc8L3JlZi10eXBlPjxjb250cmlidXRvcnM+PGF1dGhvcnM+
PGF1dGhvcj5EaWV0ZXJpY2gsIEQuIEMuPC9hdXRob3I+PGF1dGhvcj5MaW5rLCBBLiBKLjwvYXV0
aG9yPjxhdXRob3I+R3JhdW1hbm4sIEouPC9hdXRob3I+PGF1dGhvcj5UaXJyZWxsLCBELiBBLjwv
YXV0aG9yPjxhdXRob3I+U2NodW1hbiwgRS4gTS48L2F1dGhvcj48L2F1dGhvcnM+PC9jb250cmli
dXRvcnM+PGF1dGgtYWRkcmVzcz5DQUxURUNILCBIb3dhcmQgSHVnaGVzIE1lZCBJbnN0LCBEaXYg
QmlvbCwgUGFzYWRlbmEsIENBIDkxMTI1IFVTQS4gQ0FMVEVDSCwgRGl2IENoZW0gJmFtcDsgQ2hl
bSBFbmduLCBQYXNhZGVuYSwgQ0EgOTExMjUgVVNBLiYjeEQ7U2NodW1hbiwgRU0gKHJlcHJpbnQg
YXV0aG9yKSwgQ0FMVEVDSCwgSG93YXJkIEh1Z2hlcyBNZWQgSW5zdCwgRGl2IEJpb2wsIFBhc2Fk
ZW5hLCBDQSA5MTEyNSBVU0EmI3hEO3NjaHVtYW5lQGNhbHRlY2guZWR1PC9hdXRoLWFkZHJlc3M+
PHRpdGxlcz48dGl0bGU+U2VsZWN0aXZlIGlkZW50aWZpY2F0aW9uIG9mIG5ld2x5IHN5bnRoZXNp
emVkIHByb3RlaW5zIGluIG1hbW1hbGlhbiBjZWxscyB1c2luZyBiaW9vcnRob2dvbmFsIG5vbmNh
bm9uaWNhbCBhbWlubyBhY2lkIHRhZ2dpbmcgKEJPTkNBVCk8L3RpdGxlPjxzZWNvbmRhcnktdGl0
bGU+UHJvY2VlZGluZ3Mgb2YgdGhlIE5hdGlvbmFsIEFjYWRlbXkgb2YgU2NpZW5jZXMgb2YgdGhl
IFVuaXRlZCBTdGF0ZXMgb2YgQW1lcmljYTwvc2Vjb25kYXJ5LXRpdGxlPjxhbHQtdGl0bGU+UHJv
Yy4gTmF0bC4gQWNhZC4gU2NpLiBVLiBTLiBBLjwvYWx0LXRpdGxlPjwvdGl0bGVzPjxwZXJpb2Rp
Y2FsPjxmdWxsLXRpdGxlPlByb2NlZWRpbmdzIG9mIHRoZSBOYXRpb25hbCBBY2FkZW15IG9mIFNj
aWVuY2VzIG9mIHRoZSBVbml0ZWQgU3RhdGVzIG9mIEFtZXJpY2E8L2Z1bGwtdGl0bGU+PGFiYnIt
MT5Qcm9jIE5hdGwgQWNhZCBTY2kgVSBTIEE8L2FiYnItMT48L3BlcmlvZGljYWw+PHBhZ2VzPjk0
ODItOTQ4NzwvcGFnZXM+PHZvbHVtZT4xMDM8L3ZvbHVtZT48bnVtYmVyPjI1PC9udW1iZXI+PGtl
eXdvcmRzPjxrZXl3b3JkPmNoZW1pY2FsIHJlcG9ydGVyPC9rZXl3b3JkPjxrZXl3b3JkPnByb3Rl
aW4gc3ludGhlc2lzPC9rZXl3b3JkPjxrZXl3b3JkPnByb3Rlb21pY3M8L2tleXdvcmQ+PGtleXdv
cmQ+Y29wcGVyKGkpLWNhdGFseXplZCBhemlkZS1hbGt5bmU8L2tleXdvcmQ+PGtleXdvcmQ+bi1s
aW5rZWQgZ2x5Y29wcm90ZWluczwva2V5d29yZD48a2V5d29yZD5jb2RlZCBhZmZpbml0eTwva2V5
d29yZD48a2V5d29yZD50YWdzPC9rZXl3b3JkPjxrZXl3b3JkPm1hc3Mtc3BlY3Ryb21ldHJ5PC9r
ZXl3b3JkPjxrZXl3b3JkPnByb3Rlb21pYyBhbmFseXNpczwva2V5d29yZD48a2V5d29yZD5zaG90
Z3VuIHByb3Rlb21pY3M8L2tleXdvcmQ+PGtleXdvcmQ+c2FjY2hhcm9teWNlcy1jZXJldmlzaWFl
PC9rZXl3b3JkPjxrZXl3b3JkPnF1YW50aXRhdGl2ZS1hbmFseXNpczwva2V5d29yZD48a2V5d29y
ZD5iaW9tYXJrZXIgZGlzY292ZXJ5PC9rZXl3b3JkPjxrZXl3b3JkPnN0YXVkaW5nZXIgbGlnYXRp
b248L2tleXdvcmQ+PC9rZXl3b3Jkcz48ZGF0ZXM+PHllYXI+MjAwNjwveWVhcj48cHViLWRhdGVz
PjxkYXRlPkp1bjwvZGF0ZT48L3B1Yi1kYXRlcz48L2RhdGVzPjxpc2JuPjAwMjctODQyNDwvaXNi
bj48YWNjZXNzaW9uLW51bT5XT1M6MDAwMjM4NjYwNDAwMDIwPC9hY2Nlc3Npb24tbnVtPjx3b3Jr
LXR5cGU+QXJ0aWNsZTwvd29yay10eXBlPjx1cmxzPjxyZWxhdGVkLXVybHM+PHVybD4mbHQ7R28g
dG8gSVNJJmd0OzovL1dPUzowMDAyMzg2NjA0MDAwMjA8L3VybD48L3JlbGF0ZWQtdXJscz48L3Vy
bHM+PGVsZWN0cm9uaWMtcmVzb3VyY2UtbnVtPjEwLjEwNzMvcG5hcy4wNjAxNjM3MTAzPC9lbGVj
dHJvbmljLXJlc291cmNlLW51bT48bGFuZ3VhZ2U+RW5nbGlzaDwvbGFuZ3VhZ2U+PC9yZWNvcmQ+
PC9DaXRlPjwvRW5kTm90ZT4AAAAAAAAA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sidRPr="00EE0BDD">
          <w:rPr>
            <w:rFonts w:ascii="Arial" w:hAnsi="Arial" w:cs="Arial"/>
            <w:noProof/>
            <w:sz w:val="22"/>
            <w:szCs w:val="22"/>
            <w:vertAlign w:val="superscript"/>
          </w:rPr>
          <w:t>8</w:t>
        </w:r>
        <w:r>
          <w:rPr>
            <w:rFonts w:ascii="Arial" w:hAnsi="Arial" w:cs="Arial"/>
            <w:sz w:val="22"/>
            <w:szCs w:val="22"/>
          </w:rPr>
          <w:fldChar w:fldCharType="end"/>
        </w:r>
      </w:hyperlink>
      <w:r w:rsidRPr="007254E7">
        <w:rPr>
          <w:rFonts w:ascii="Arial" w:hAnsi="Arial" w:cs="Arial"/>
          <w:sz w:val="22"/>
          <w:szCs w:val="22"/>
        </w:rPr>
        <w:t xml:space="preserve">, without </w:t>
      </w:r>
      <w:r>
        <w:rPr>
          <w:rFonts w:ascii="Arial" w:hAnsi="Arial" w:cs="Arial"/>
          <w:sz w:val="22"/>
          <w:szCs w:val="22"/>
        </w:rPr>
        <w:t>modifying</w:t>
      </w:r>
      <w:r w:rsidRPr="007254E7">
        <w:rPr>
          <w:rFonts w:ascii="Arial" w:hAnsi="Arial" w:cs="Arial"/>
          <w:sz w:val="22"/>
          <w:szCs w:val="22"/>
        </w:rPr>
        <w:t xml:space="preserve"> the translation machinery </w:t>
      </w:r>
      <w:r w:rsidRPr="007254E7">
        <w:rPr>
          <w:rFonts w:ascii="Arial" w:hAnsi="Arial" w:cs="Arial"/>
          <w:sz w:val="22"/>
          <w:szCs w:val="22"/>
        </w:rPr>
        <w:lastRenderedPageBreak/>
        <w:t xml:space="preserve">by genetic engineering. Cells are cultured in the presence of the </w:t>
      </w:r>
      <w:proofErr w:type="spellStart"/>
      <w:r w:rsidRPr="007254E7">
        <w:rPr>
          <w:rFonts w:ascii="Arial" w:hAnsi="Arial" w:cs="Arial"/>
          <w:sz w:val="22"/>
          <w:szCs w:val="22"/>
        </w:rPr>
        <w:t>azide</w:t>
      </w:r>
      <w:proofErr w:type="spellEnd"/>
      <w:r w:rsidRPr="007254E7">
        <w:rPr>
          <w:rFonts w:ascii="Arial" w:hAnsi="Arial" w:cs="Arial"/>
          <w:sz w:val="22"/>
          <w:szCs w:val="22"/>
        </w:rPr>
        <w:t xml:space="preserve">-bearing methionine surrogate </w:t>
      </w:r>
      <w:proofErr w:type="spellStart"/>
      <w:r w:rsidRPr="007254E7">
        <w:rPr>
          <w:rFonts w:ascii="Arial" w:hAnsi="Arial" w:cs="Arial"/>
          <w:sz w:val="22"/>
          <w:szCs w:val="22"/>
        </w:rPr>
        <w:t>azidohomoalanine</w:t>
      </w:r>
      <w:proofErr w:type="spellEnd"/>
      <w:r w:rsidRPr="007254E7">
        <w:rPr>
          <w:rFonts w:ascii="Arial" w:hAnsi="Arial" w:cs="Arial"/>
          <w:sz w:val="22"/>
          <w:szCs w:val="22"/>
        </w:rPr>
        <w:t xml:space="preserve"> (</w:t>
      </w:r>
      <w:r>
        <w:rPr>
          <w:rFonts w:ascii="Arial" w:hAnsi="Arial" w:cs="Arial"/>
          <w:sz w:val="22"/>
          <w:szCs w:val="22"/>
        </w:rPr>
        <w:t>AHA</w:t>
      </w:r>
      <w:r w:rsidRPr="007254E7">
        <w:rPr>
          <w:rFonts w:ascii="Arial" w:hAnsi="Arial" w:cs="Arial"/>
          <w:sz w:val="22"/>
          <w:szCs w:val="22"/>
        </w:rPr>
        <w:t xml:space="preserve">), which is efficiently incorporated into newly synthesized proteins without </w:t>
      </w:r>
      <w:r>
        <w:rPr>
          <w:rFonts w:ascii="Arial" w:hAnsi="Arial" w:cs="Arial"/>
          <w:sz w:val="22"/>
          <w:szCs w:val="22"/>
        </w:rPr>
        <w:t>adverse effects on</w:t>
      </w:r>
      <w:r w:rsidRPr="007254E7">
        <w:rPr>
          <w:rFonts w:ascii="Arial" w:hAnsi="Arial" w:cs="Arial"/>
          <w:sz w:val="22"/>
          <w:szCs w:val="22"/>
        </w:rPr>
        <w:t xml:space="preserve"> cellular functions</w:t>
      </w:r>
      <w:r>
        <w:rPr>
          <w:rFonts w:ascii="Arial" w:hAnsi="Arial" w:cs="Arial"/>
          <w:sz w:val="22"/>
          <w:szCs w:val="22"/>
        </w:rPr>
        <w:fldChar w:fldCharType="begin">
          <w:fldData xml:space="preserve">PEVuZE5vdGU+PENpdGU+PEF1dGhvcj5EaWV0ZXJpY2g8L0F1dGhvcj48WWVhcj4yMDA2PC9ZZWFy
PjxSZWNOdW0+MzU5PC9SZWNOdW0+PERpc3BsYXlUZXh0PjxzdHlsZSBmYWNlPSJzdXBlcnNjcmlw
dCI+OCwgOTwvc3R5bGU+PC9EaXNwbGF5VGV4dD48cmVjb3JkPjxyZWMtbnVtYmVyPjM1OTwvcmVj
LW51bWJlcj48Zm9yZWlnbi1rZXlzPjxrZXkgYXBwPSJFTiIgZGItaWQ9ImUwYXBzcnM5YWVwNTBp
ZXR6czQ1dDB6cHo5ZXpzcnhyc2YweiI+MzU5PC9rZXk+PC9mb3JlaWduLWtleXM+PHJlZi10eXBl
IG5hbWU9IkpvdXJuYWwgQXJ0aWNsZSI+MTc8L3JlZi10eXBlPjxjb250cmlidXRvcnM+PGF1dGhv
cnM+PGF1dGhvcj5EaWV0ZXJpY2gsIEQuIEMuPC9hdXRob3I+PGF1dGhvcj5MaW5rLCBBLiBKLjwv
YXV0aG9yPjxhdXRob3I+R3JhdW1hbm4sIEouPC9hdXRob3I+PGF1dGhvcj5UaXJyZWxsLCBELiBB
LjwvYXV0aG9yPjxhdXRob3I+U2NodW1hbiwgRS4gTS48L2F1dGhvcj48L2F1dGhvcnM+PC9jb250
cmlidXRvcnM+PGF1dGgtYWRkcmVzcz5DQUxURUNILCBIb3dhcmQgSHVnaGVzIE1lZCBJbnN0LCBE
aXYgQmlvbCwgUGFzYWRlbmEsIENBIDkxMTI1IFVTQS4gQ0FMVEVDSCwgRGl2IENoZW0gJmFtcDsg
Q2hlbSBFbmduLCBQYXNhZGVuYSwgQ0EgOTExMjUgVVNBLiYjeEQ7U2NodW1hbiwgRU0gKHJlcHJp
bnQgYXV0aG9yKSwgQ0FMVEVDSCwgSG93YXJkIEh1Z2hlcyBNZWQgSW5zdCwgRGl2IEJpb2wsIFBh
c2FkZW5hLCBDQSA5MTEyNSBVU0EmI3hEO3NjaHVtYW5lQGNhbHRlY2guZWR1PC9hdXRoLWFkZHJl
c3M+PHRpdGxlcz48dGl0bGU+U2VsZWN0aXZlIGlkZW50aWZpY2F0aW9uIG9mIG5ld2x5IHN5bnRo
ZXNpemVkIHByb3RlaW5zIGluIG1hbW1hbGlhbiBjZWxscyB1c2luZyBiaW9vcnRob2dvbmFsIG5v
bmNhbm9uaWNhbCBhbWlubyBhY2lkIHRhZ2dpbmcgKEJPTkNBVCk8L3RpdGxlPjxzZWNvbmRhcnkt
dGl0bGU+UHJvY2VlZGluZ3Mgb2YgdGhlIE5hdGlvbmFsIEFjYWRlbXkgb2YgU2NpZW5jZXMgb2Yg
dGhlIFVuaXRlZCBTdGF0ZXMgb2YgQW1lcmljYTwvc2Vjb25kYXJ5LXRpdGxlPjxhbHQtdGl0bGU+
UHJvYy4gTmF0bC4gQWNhZC4gU2NpLiBVLiBTLiBBLjwvYWx0LXRpdGxlPjwvdGl0bGVzPjxwZXJp
b2RpY2FsPjxmdWxsLXRpdGxlPlByb2NlZWRpbmdzIG9mIHRoZSBOYXRpb25hbCBBY2FkZW15IG9m
IFNjaWVuY2VzIG9mIHRoZSBVbml0ZWQgU3RhdGVzIG9mIEFtZXJpY2E8L2Z1bGwtdGl0bGU+PGFi
YnItMT5Qcm9jIE5hdGwgQWNhZCBTY2kgVSBTIEE8L2FiYnItMT48L3BlcmlvZGljYWw+PHBhZ2Vz
Pjk0ODItOTQ4NzwvcGFnZXM+PHZvbHVtZT4xMDM8L3ZvbHVtZT48bnVtYmVyPjI1PC9udW1iZXI+
PGtleXdvcmRzPjxrZXl3b3JkPmNoZW1pY2FsIHJlcG9ydGVyPC9rZXl3b3JkPjxrZXl3b3JkPnBy
b3RlaW4gc3ludGhlc2lzPC9rZXl3b3JkPjxrZXl3b3JkPnByb3Rlb21pY3M8L2tleXdvcmQ+PGtl
eXdvcmQ+Y29wcGVyKGkpLWNhdGFseXplZCBhemlkZS1hbGt5bmU8L2tleXdvcmQ+PGtleXdvcmQ+
bi1saW5rZWQgZ2x5Y29wcm90ZWluczwva2V5d29yZD48a2V5d29yZD5jb2RlZCBhZmZpbml0eTwv
a2V5d29yZD48a2V5d29yZD50YWdzPC9rZXl3b3JkPjxrZXl3b3JkPm1hc3Mtc3BlY3Ryb21ldHJ5
PC9rZXl3b3JkPjxrZXl3b3JkPnByb3Rlb21pYyBhbmFseXNpczwva2V5d29yZD48a2V5d29yZD5z
aG90Z3VuIHByb3Rlb21pY3M8L2tleXdvcmQ+PGtleXdvcmQ+c2FjY2hhcm9teWNlcy1jZXJldmlz
aWFlPC9rZXl3b3JkPjxrZXl3b3JkPnF1YW50aXRhdGl2ZS1hbmFseXNpczwva2V5d29yZD48a2V5
d29yZD5iaW9tYXJrZXIgZGlzY292ZXJ5PC9rZXl3b3JkPjxrZXl3b3JkPnN0YXVkaW5nZXIgbGln
YXRpb248L2tleXdvcmQ+PC9rZXl3b3Jkcz48ZGF0ZXM+PHllYXI+MjAwNjwveWVhcj48cHViLWRh
dGVzPjxkYXRlPkp1bjwvZGF0ZT48L3B1Yi1kYXRlcz48L2RhdGVzPjxpc2JuPjAwMjctODQyNDwv
aXNibj48YWNjZXNzaW9uLW51bT5XT1M6MDAwMjM4NjYwNDAwMDIwPC9hY2Nlc3Npb24tbnVtPjx3
b3JrLXR5cGU+QXJ0aWNsZTwvd29yay10eXBlPjx1cmxzPjxyZWxhdGVkLXVybHM+PHVybD4mbHQ7
R28gdG8gSVNJJmd0OzovL1dPUzowMDAyMzg2NjA0MDAwMjA8L3VybD48L3JlbGF0ZWQtdXJscz48
L3VybHM+PGVsZWN0cm9uaWMtcmVzb3VyY2UtbnVtPjEwLjEwNzMvcG5hcy4wNjAxNjM3MTAzPC9l
bGVjdHJvbmljLXJlc291cmNlLW51bT48bGFuZ3VhZ2U+RW5nbGlzaDwvbGFuZ3VhZ2U+PC9yZWNv
cmQ+PC9DaXRlPjxDaXRlPjxBdXRob3I+RGlldGVyaWNoPC9BdXRob3I+PFllYXI+MjAwNzwvWWVh
cj48UmVjTnVtPjM1ODwvUmVjTnVtPjxyZWNvcmQ+PHJlYy1udW1iZXI+MzU4PC9yZWMtbnVtYmVy
Pjxmb3JlaWduLWtleXM+PGtleSBhcHA9IkVOIiBkYi1pZD0iZTBhcHNyczlhZXA1MGlldHpzNDV0
MHpwejllenNyeHJzZjB6Ij4zNTg8L2tleT48L2ZvcmVpZ24ta2V5cz48cmVmLXR5cGUgbmFtZT0i
Sm91cm5hbCBBcnRpY2xlIj4xNzwvcmVmLXR5cGU+PGNvbnRyaWJ1dG9ycz48YXV0aG9ycz48YXV0
aG9yPkRpZXRlcmljaCwgRC4gQy48L2F1dGhvcj48YXV0aG9yPkxlZSwgSi4gSi48L2F1dGhvcj48
YXV0aG9yPkxpbmssIEEuIEouPC9hdXRob3I+PGF1dGhvcj5HcmF1bWFubiwgSi48L2F1dGhvcj48
YXV0aG9yPlRpcnJlbGwsIEQuIEEuPC9hdXRob3I+PGF1dGhvcj5TY2h1bWFuLCBFLiBNLjwvYXV0
aG9yPjwvYXV0aG9ycz48L2NvbnRyaWJ1dG9ycz48YXV0aC1hZGRyZXNzPltEaWV0ZXJpY2gsIERh
bmllbGEgQy47IExlZSwgSmVubmlmZXIgSi47IEdyYXVtYW5uLCBKb2hhbm5lczsgU2NodW1hbiwg
RXJpbiBNLl0gQ0FMVEVDSCwgSG93YXJkIEh1Z2hlcyBNZWQgSW5zdCwgRGl2IEJpb2wsIFBhc2Fk
ZW5hLCBDQSA5MTEyNSBVU0EuIFtMaW5rLCBBLiBKYW1lczsgVGlycmVsbCwgRGF2aWQgQS5dIENB
TFRFQ0gsIERpdiBDaGVtICZhbXA7IENoZW0gRW5nbiwgUGFzYWRlbmEsIENBIDkxMTI1IFVTQS4m
I3hEO0RpZXRlcmljaCwgREMgKHJlcHJpbnQgYXV0aG9yKSwgQ0FMVEVDSCwgSG93YXJkIEh1Z2hl
cyBNZWQgSW5zdCwgRGl2IEJpb2wsIFBhc2FkZW5hLCBDQSA5MTEyNSBVU0EmI3hEO2RpZXRlcmRA
Y2FsdGVjaC5lZHU8L2F1dGgtYWRkcmVzcz48dGl0bGVzPjx0aXRsZT5MYWJlbGluZywgZGV0ZWN0
aW9uIGFuZCBpZGVudGlmaWNhdGlvbiBvZiBuZXdseSBzeW50aGVzaXplZCBwcm90ZW9tZXMgd2l0
aCBiaW9vcnRob2dvbmFsIG5vbi1jYW5vbmljYWwgYW1pbm8tYWNpZCB0YWdnaW5nPC90aXRsZT48
c2Vjb25kYXJ5LXRpdGxlPk5hdHVyZSBQcm90b2NvbHM8L3NlY29uZGFyeS10aXRsZT48YWx0LXRp
dGxlPk5hdC4gUHJvdG9jLjwvYWx0LXRpdGxlPjwvdGl0bGVzPjxwZXJpb2RpY2FsPjxmdWxsLXRp
dGxlPk5hdHVyZSBwcm90b2NvbHM8L2Z1bGwtdGl0bGU+PGFiYnItMT5OYXQgUHJvdG9jPC9hYmJy
LTE+PC9wZXJpb2RpY2FsPjxwYWdlcz41MzItNTQwPC9wYWdlcz48dm9sdW1lPjI8L3ZvbHVtZT48
bnVtYmVyPjM8L251bWJlcj48a2V5d29yZHM+PGtleXdvcmQ+Y29kZWQgYWZmaW5pdHkgdGFnczwv
a2V5d29yZD48a2V5d29yZD5tYXNzLXNwZWN0cm9tZXRyeTwva2V5d29yZD48a2V5d29yZD5wcm90
ZWluIGlkZW50aWZpY2F0aW9uPC9rZXl3b3JkPjxrZXl3b3JkPnNhY2NoYXJvbXljZXMtY2VyZXZp
c2lhZTwva2V5d29yZD48a2V5d29yZD5zdGF1ZGluZ2VyIGxpZ2F0aW9uPC9rZXl3b3JkPjxrZXl3
b3JkPnN0YXRpc3RpY2FsLW1vZGVsPC9rZXl3b3JkPjxrZXl3b3JkPmNlbGwtc3VyZmFjZXM8L2tl
eXdvcmQ+PGtleXdvcmQ+dGVjaG5vbG9neTwva2V5d29yZD48a2V5d29yZD5jb21wbGV4ZXM8L2tl
eXdvcmQ+PGtleXdvcmQ+dGFuZGVtPC9rZXl3b3JkPjwva2V5d29yZHM+PGRhdGVzPjx5ZWFyPjIw
MDc8L3llYXI+PC9kYXRlcz48aXNibj4xNzU0LTIxODk8L2lzYm4+PGFjY2Vzc2lvbi1udW0+V09T
OjAwMDI1MzEzODIwMDAxMDwvYWNjZXNzaW9uLW51bT48d29yay10eXBlPkFydGljbGU8L3dvcmst
dHlwZT48dXJscz48cmVsYXRlZC11cmxzPjx1cmw+Jmx0O0dvIHRvIElTSSZndDs6Ly9XT1M6MDAw
MjUzMTM4MjAwMDEwPC91cmw+PC9yZWxhdGVkLXVybHM+PC91cmxzPjxlbGVjdHJvbmljLXJlc291
cmNlLW51bT4xMC4xMDM4L25wcm90LjIwMDcuNTI8L2VsZWN0cm9uaWMtcmVzb3VyY2UtbnVtPjxs
YW5ndWFnZT5FbmdsaXNoPC9sYW5ndWFnZT48L3JlY29yZD48L0NpdGU+PC9FbmROb3RlPgAAAAAA
AA==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PEVuZE5vdGU+PENpdGU+PEF1dGhvcj5EaWV0ZXJpY2g8L0F1dGhvcj48WWVhcj4yMDA2PC9ZZWFy
PjxSZWNOdW0+MzU5PC9SZWNOdW0+PERpc3BsYXlUZXh0PjxzdHlsZSBmYWNlPSJzdXBlcnNjcmlw
dCI+OCwgOTwvc3R5bGU+PC9EaXNwbGF5VGV4dD48cmVjb3JkPjxyZWMtbnVtYmVyPjM1OTwvcmVj
LW51bWJlcj48Zm9yZWlnbi1rZXlzPjxrZXkgYXBwPSJFTiIgZGItaWQ9ImUwYXBzcnM5YWVwNTBp
ZXR6czQ1dDB6cHo5ZXpzcnhyc2YweiI+MzU5PC9rZXk+PC9mb3JlaWduLWtleXM+PHJlZi10eXBl
IG5hbWU9IkpvdXJuYWwgQXJ0aWNsZSI+MTc8L3JlZi10eXBlPjxjb250cmlidXRvcnM+PGF1dGhv
cnM+PGF1dGhvcj5EaWV0ZXJpY2gsIEQuIEMuPC9hdXRob3I+PGF1dGhvcj5MaW5rLCBBLiBKLjwv
YXV0aG9yPjxhdXRob3I+R3JhdW1hbm4sIEouPC9hdXRob3I+PGF1dGhvcj5UaXJyZWxsLCBELiBB
LjwvYXV0aG9yPjxhdXRob3I+U2NodW1hbiwgRS4gTS48L2F1dGhvcj48L2F1dGhvcnM+PC9jb250
cmlidXRvcnM+PGF1dGgtYWRkcmVzcz5DQUxURUNILCBIb3dhcmQgSHVnaGVzIE1lZCBJbnN0LCBE
aXYgQmlvbCwgUGFzYWRlbmEsIENBIDkxMTI1IFVTQS4gQ0FMVEVDSCwgRGl2IENoZW0gJmFtcDsg
Q2hlbSBFbmduLCBQYXNhZGVuYSwgQ0EgOTExMjUgVVNBLiYjeEQ7U2NodW1hbiwgRU0gKHJlcHJp
bnQgYXV0aG9yKSwgQ0FMVEVDSCwgSG93YXJkIEh1Z2hlcyBNZWQgSW5zdCwgRGl2IEJpb2wsIFBh
c2FkZW5hLCBDQSA5MTEyNSBVU0EmI3hEO3NjaHVtYW5lQGNhbHRlY2guZWR1PC9hdXRoLWFkZHJl
c3M+PHRpdGxlcz48dGl0bGU+U2VsZWN0aXZlIGlkZW50aWZpY2F0aW9uIG9mIG5ld2x5IHN5bnRo
ZXNpemVkIHByb3RlaW5zIGluIG1hbW1hbGlhbiBjZWxscyB1c2luZyBiaW9vcnRob2dvbmFsIG5v
bmNhbm9uaWNhbCBhbWlubyBhY2lkIHRhZ2dpbmcgKEJPTkNBVCk8L3RpdGxlPjxzZWNvbmRhcnkt
dGl0bGU+UHJvY2VlZGluZ3Mgb2YgdGhlIE5hdGlvbmFsIEFjYWRlbXkgb2YgU2NpZW5jZXMgb2Yg
dGhlIFVuaXRlZCBTdGF0ZXMgb2YgQW1lcmljYTwvc2Vjb25kYXJ5LXRpdGxlPjxhbHQtdGl0bGU+
UHJvYy4gTmF0bC4gQWNhZC4gU2NpLiBVLiBTLiBBLjwvYWx0LXRpdGxlPjwvdGl0bGVzPjxwZXJp
b2RpY2FsPjxmdWxsLXRpdGxlPlByb2NlZWRpbmdzIG9mIHRoZSBOYXRpb25hbCBBY2FkZW15IG9m
IFNjaWVuY2VzIG9mIHRoZSBVbml0ZWQgU3RhdGVzIG9mIEFtZXJpY2E8L2Z1bGwtdGl0bGU+PGFi
YnItMT5Qcm9jIE5hdGwgQWNhZCBTY2kgVSBTIEE8L2FiYnItMT48L3BlcmlvZGljYWw+PHBhZ2Vz
Pjk0ODItOTQ4NzwvcGFnZXM+PHZvbHVtZT4xMDM8L3ZvbHVtZT48bnVtYmVyPjI1PC9udW1iZXI+
PGtleXdvcmRzPjxrZXl3b3JkPmNoZW1pY2FsIHJlcG9ydGVyPC9rZXl3b3JkPjxrZXl3b3JkPnBy
b3RlaW4gc3ludGhlc2lzPC9rZXl3b3JkPjxrZXl3b3JkPnByb3Rlb21pY3M8L2tleXdvcmQ+PGtl
eXdvcmQ+Y29wcGVyKGkpLWNhdGFseXplZCBhemlkZS1hbGt5bmU8L2tleXdvcmQ+PGtleXdvcmQ+
bi1saW5rZWQgZ2x5Y29wcm90ZWluczwva2V5d29yZD48a2V5d29yZD5jb2RlZCBhZmZpbml0eTwv
a2V5d29yZD48a2V5d29yZD50YWdzPC9rZXl3b3JkPjxrZXl3b3JkPm1hc3Mtc3BlY3Ryb21ldHJ5
PC9rZXl3b3JkPjxrZXl3b3JkPnByb3Rlb21pYyBhbmFseXNpczwva2V5d29yZD48a2V5d29yZD5z
aG90Z3VuIHByb3Rlb21pY3M8L2tleXdvcmQ+PGtleXdvcmQ+c2FjY2hhcm9teWNlcy1jZXJldmlz
aWFlPC9rZXl3b3JkPjxrZXl3b3JkPnF1YW50aXRhdGl2ZS1hbmFseXNpczwva2V5d29yZD48a2V5
d29yZD5iaW9tYXJrZXIgZGlzY292ZXJ5PC9rZXl3b3JkPjxrZXl3b3JkPnN0YXVkaW5nZXIgbGln
YXRpb248L2tleXdvcmQ+PC9rZXl3b3Jkcz48ZGF0ZXM+PHllYXI+MjAwNjwveWVhcj48cHViLWRh
dGVzPjxkYXRlPkp1bjwvZGF0ZT48L3B1Yi1kYXRlcz48L2RhdGVzPjxpc2JuPjAwMjctODQyNDwv
aXNibj48YWNjZXNzaW9uLW51bT5XT1M6MDAwMjM4NjYwNDAwMDIwPC9hY2Nlc3Npb24tbnVtPjx3
b3JrLXR5cGU+QXJ0aWNsZTwvd29yay10eXBlPjx1cmxzPjxyZWxhdGVkLXVybHM+PHVybD4mbHQ7
R28gdG8gSVNJJmd0OzovL1dPUzowMDAyMzg2NjA0MDAwMjA8L3VybD48L3JlbGF0ZWQtdXJscz48
L3VybHM+PGVsZWN0cm9uaWMtcmVzb3VyY2UtbnVtPjEwLjEwNzMvcG5hcy4wNjAxNjM3MTAzPC9l
bGVjdHJvbmljLXJlc291cmNlLW51bT48bGFuZ3VhZ2U+RW5nbGlzaDwvbGFuZ3VhZ2U+PC9yZWNv
cmQ+PC9DaXRlPjxDaXRlPjxBdXRob3I+RGlldGVyaWNoPC9BdXRob3I+PFllYXI+MjAwNzwvWWVh
cj48UmVjTnVtPjM1ODwvUmVjTnVtPjxyZWNvcmQ+PHJlYy1udW1iZXI+MzU4PC9yZWMtbnVtYmVy
Pjxmb3JlaWduLWtleXM+PGtleSBhcHA9IkVOIiBkYi1pZD0iZTBhcHNyczlhZXA1MGlldHpzNDV0
MHpwejllenNyeHJzZjB6Ij4zNTg8L2tleT48L2ZvcmVpZ24ta2V5cz48cmVmLXR5cGUgbmFtZT0i
Sm91cm5hbCBBcnRpY2xlIj4xNzwvcmVmLXR5cGU+PGNvbnRyaWJ1dG9ycz48YXV0aG9ycz48YXV0
aG9yPkRpZXRlcmljaCwgRC4gQy48L2F1dGhvcj48YXV0aG9yPkxlZSwgSi4gSi48L2F1dGhvcj48
YXV0aG9yPkxpbmssIEEuIEouPC9hdXRob3I+PGF1dGhvcj5HcmF1bWFubiwgSi48L2F1dGhvcj48
YXV0aG9yPlRpcnJlbGwsIEQuIEEuPC9hdXRob3I+PGF1dGhvcj5TY2h1bWFuLCBFLiBNLjwvYXV0
aG9yPjwvYXV0aG9ycz48L2NvbnRyaWJ1dG9ycz48YXV0aC1hZGRyZXNzPltEaWV0ZXJpY2gsIERh
bmllbGEgQy47IExlZSwgSmVubmlmZXIgSi47IEdyYXVtYW5uLCBKb2hhbm5lczsgU2NodW1hbiwg
RXJpbiBNLl0gQ0FMVEVDSCwgSG93YXJkIEh1Z2hlcyBNZWQgSW5zdCwgRGl2IEJpb2wsIFBhc2Fk
ZW5hLCBDQSA5MTEyNSBVU0EuIFtMaW5rLCBBLiBKYW1lczsgVGlycmVsbCwgRGF2aWQgQS5dIENB
TFRFQ0gsIERpdiBDaGVtICZhbXA7IENoZW0gRW5nbiwgUGFzYWRlbmEsIENBIDkxMTI1IFVTQS4m
I3hEO0RpZXRlcmljaCwgREMgKHJlcHJpbnQgYXV0aG9yKSwgQ0FMVEVDSCwgSG93YXJkIEh1Z2hl
cyBNZWQgSW5zdCwgRGl2IEJpb2wsIFBhc2FkZW5hLCBDQSA5MTEyNSBVU0EmI3hEO2RpZXRlcmRA
Y2FsdGVjaC5lZHU8L2F1dGgtYWRkcmVzcz48dGl0bGVzPjx0aXRsZT5MYWJlbGluZywgZGV0ZWN0
aW9uIGFuZCBpZGVudGlmaWNhdGlvbiBvZiBuZXdseSBzeW50aGVzaXplZCBwcm90ZW9tZXMgd2l0
aCBiaW9vcnRob2dvbmFsIG5vbi1jYW5vbmljYWwgYW1pbm8tYWNpZCB0YWdnaW5nPC90aXRsZT48
c2Vjb25kYXJ5LXRpdGxlPk5hdHVyZSBQcm90b2NvbHM8L3NlY29uZGFyeS10aXRsZT48YWx0LXRp
dGxlPk5hdC4gUHJvdG9jLjwvYWx0LXRpdGxlPjwvdGl0bGVzPjxwZXJpb2RpY2FsPjxmdWxsLXRp
dGxlPk5hdHVyZSBwcm90b2NvbHM8L2Z1bGwtdGl0bGU+PGFiYnItMT5OYXQgUHJvdG9jPC9hYmJy
LTE+PC9wZXJpb2RpY2FsPjxwYWdlcz41MzItNTQwPC9wYWdlcz48dm9sdW1lPjI8L3ZvbHVtZT48
bnVtYmVyPjM8L251bWJlcj48a2V5d29yZHM+PGtleXdvcmQ+Y29kZWQgYWZmaW5pdHkgdGFnczwv
a2V5d29yZD48a2V5d29yZD5tYXNzLXNwZWN0cm9tZXRyeTwva2V5d29yZD48a2V5d29yZD5wcm90
ZWluIGlkZW50aWZpY2F0aW9uPC9rZXl3b3JkPjxrZXl3b3JkPnNhY2NoYXJvbXljZXMtY2VyZXZp
c2lhZTwva2V5d29yZD48a2V5d29yZD5zdGF1ZGluZ2VyIGxpZ2F0aW9uPC9rZXl3b3JkPjxrZXl3
b3JkPnN0YXRpc3RpY2FsLW1vZGVsPC9rZXl3b3JkPjxrZXl3b3JkPmNlbGwtc3VyZmFjZXM8L2tl
eXdvcmQ+PGtleXdvcmQ+dGVjaG5vbG9neTwva2V5d29yZD48a2V5d29yZD5jb21wbGV4ZXM8L2tl
eXdvcmQ+PGtleXdvcmQ+dGFuZGVtPC9rZXl3b3JkPjwva2V5d29yZHM+PGRhdGVzPjx5ZWFyPjIw
MDc8L3llYXI+PC9kYXRlcz48aXNibj4xNzU0LTIxODk8L2lzYm4+PGFjY2Vzc2lvbi1udW0+V09T
OjAwMDI1MzEzODIwMDAxMDwvYWNjZXNzaW9uLW51bT48d29yay10eXBlPkFydGljbGU8L3dvcmst
dHlwZT48dXJscz48cmVsYXRlZC11cmxzPjx1cmw+Jmx0O0dvIHRvIElTSSZndDs6Ly9XT1M6MDAw
MjUzMTM4MjAwMDEwPC91cmw+PC9yZWxhdGVkLXVybHM+PC91cmxzPjxlbGVjdHJvbmljLXJlc291
cmNlLW51bT4xMC4xMDM4L25wcm90LjIwMDcuNTI8L2VsZWN0cm9uaWMtcmVzb3VyY2UtbnVtPjxs
YW5ndWFnZT5FbmdsaXNoPC9sYW5ndWFnZT48L3JlY29yZD48L0NpdGU+PC9FbmROb3RlPgAAAAAA
AA==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hyperlink w:anchor="_ENREF_8" w:tooltip="Dieterich, 2006 #359" w:history="1">
        <w:r w:rsidRPr="00EE0BDD">
          <w:rPr>
            <w:rFonts w:ascii="Arial" w:hAnsi="Arial" w:cs="Arial"/>
            <w:noProof/>
            <w:sz w:val="22"/>
            <w:szCs w:val="22"/>
            <w:vertAlign w:val="superscript"/>
          </w:rPr>
          <w:t>8</w:t>
        </w:r>
      </w:hyperlink>
      <w:r w:rsidRPr="00EE0BDD">
        <w:rPr>
          <w:rFonts w:ascii="Arial" w:hAnsi="Arial" w:cs="Arial"/>
          <w:noProof/>
          <w:sz w:val="22"/>
          <w:szCs w:val="22"/>
          <w:vertAlign w:val="superscript"/>
        </w:rPr>
        <w:t xml:space="preserve">, </w:t>
      </w:r>
      <w:hyperlink w:anchor="_ENREF_9" w:tooltip="Dieterich, 2007 #358" w:history="1">
        <w:r w:rsidRPr="00EE0BDD">
          <w:rPr>
            <w:rFonts w:ascii="Arial" w:hAnsi="Arial" w:cs="Arial"/>
            <w:noProof/>
            <w:sz w:val="22"/>
            <w:szCs w:val="22"/>
            <w:vertAlign w:val="superscript"/>
          </w:rPr>
          <w:t>9</w:t>
        </w:r>
      </w:hyperlink>
      <w:r>
        <w:rPr>
          <w:rFonts w:ascii="Arial" w:hAnsi="Arial" w:cs="Arial"/>
          <w:sz w:val="22"/>
          <w:szCs w:val="22"/>
        </w:rPr>
        <w:fldChar w:fldCharType="end"/>
      </w:r>
      <w:r w:rsidRPr="007254E7">
        <w:rPr>
          <w:rFonts w:ascii="Arial" w:hAnsi="Arial" w:cs="Arial"/>
          <w:sz w:val="22"/>
          <w:szCs w:val="22"/>
        </w:rPr>
        <w:t xml:space="preserve">. After cell </w:t>
      </w:r>
      <w:proofErr w:type="spellStart"/>
      <w:r w:rsidRPr="007254E7">
        <w:rPr>
          <w:rFonts w:ascii="Arial" w:hAnsi="Arial" w:cs="Arial"/>
          <w:sz w:val="22"/>
          <w:szCs w:val="22"/>
        </w:rPr>
        <w:t>lysis</w:t>
      </w:r>
      <w:proofErr w:type="spellEnd"/>
      <w:r>
        <w:rPr>
          <w:rFonts w:ascii="Arial" w:hAnsi="Arial" w:cs="Arial"/>
          <w:sz w:val="22"/>
          <w:szCs w:val="22"/>
        </w:rPr>
        <w:t>,</w:t>
      </w:r>
      <w:r w:rsidRPr="007254E7">
        <w:rPr>
          <w:rFonts w:ascii="Arial" w:hAnsi="Arial" w:cs="Arial"/>
          <w:sz w:val="22"/>
          <w:szCs w:val="22"/>
        </w:rPr>
        <w:t xml:space="preserve"> the </w:t>
      </w:r>
      <w:r>
        <w:rPr>
          <w:rFonts w:ascii="Arial" w:hAnsi="Arial" w:cs="Arial"/>
          <w:sz w:val="22"/>
          <w:szCs w:val="22"/>
        </w:rPr>
        <w:t xml:space="preserve">AHA </w:t>
      </w:r>
      <w:proofErr w:type="spellStart"/>
      <w:r w:rsidRPr="007254E7">
        <w:rPr>
          <w:rFonts w:ascii="Arial" w:hAnsi="Arial" w:cs="Arial"/>
          <w:sz w:val="22"/>
          <w:szCs w:val="22"/>
        </w:rPr>
        <w:t>azide</w:t>
      </w:r>
      <w:proofErr w:type="spellEnd"/>
      <w:r w:rsidRPr="007254E7">
        <w:rPr>
          <w:rFonts w:ascii="Arial" w:hAnsi="Arial" w:cs="Arial"/>
          <w:sz w:val="22"/>
          <w:szCs w:val="22"/>
        </w:rPr>
        <w:t xml:space="preserve"> group is reacted with an alkyne-bearing </w:t>
      </w:r>
      <w:proofErr w:type="spellStart"/>
      <w:r w:rsidRPr="007254E7">
        <w:rPr>
          <w:rFonts w:ascii="Arial" w:hAnsi="Arial" w:cs="Arial"/>
          <w:sz w:val="22"/>
          <w:szCs w:val="22"/>
        </w:rPr>
        <w:t>biotinylated</w:t>
      </w:r>
      <w:proofErr w:type="spellEnd"/>
      <w:r>
        <w:rPr>
          <w:rFonts w:ascii="Arial" w:hAnsi="Arial" w:cs="Arial"/>
          <w:sz w:val="22"/>
          <w:szCs w:val="22"/>
        </w:rPr>
        <w:t xml:space="preserve"> </w:t>
      </w:r>
      <w:r w:rsidRPr="007254E7">
        <w:rPr>
          <w:rFonts w:ascii="Arial" w:hAnsi="Arial" w:cs="Arial"/>
          <w:sz w:val="22"/>
          <w:szCs w:val="22"/>
        </w:rPr>
        <w:t>tag</w:t>
      </w:r>
      <w:r>
        <w:rPr>
          <w:rFonts w:ascii="Arial" w:hAnsi="Arial" w:cs="Arial"/>
          <w:sz w:val="22"/>
          <w:szCs w:val="22"/>
        </w:rPr>
        <w:t xml:space="preserve"> in the presence of </w:t>
      </w:r>
      <w:proofErr w:type="spellStart"/>
      <w:r>
        <w:rPr>
          <w:rFonts w:ascii="Arial" w:hAnsi="Arial" w:cs="Arial"/>
          <w:sz w:val="22"/>
          <w:szCs w:val="22"/>
        </w:rPr>
        <w:t>CuAAC</w:t>
      </w:r>
      <w:proofErr w:type="spellEnd"/>
      <w:r>
        <w:rPr>
          <w:rFonts w:ascii="Arial" w:hAnsi="Arial" w:cs="Arial"/>
          <w:sz w:val="22"/>
          <w:szCs w:val="22"/>
        </w:rPr>
        <w:t xml:space="preserve"> catalyst</w:t>
      </w:r>
      <w:r w:rsidRPr="007254E7">
        <w:rPr>
          <w:rFonts w:ascii="Arial" w:hAnsi="Arial" w:cs="Arial"/>
          <w:sz w:val="22"/>
          <w:szCs w:val="22"/>
        </w:rPr>
        <w:t xml:space="preserve">, </w:t>
      </w:r>
      <w:r>
        <w:rPr>
          <w:rFonts w:ascii="Arial" w:hAnsi="Arial" w:cs="Arial"/>
          <w:sz w:val="22"/>
          <w:szCs w:val="22"/>
        </w:rPr>
        <w:t>allowing</w:t>
      </w:r>
      <w:r w:rsidRPr="007254E7">
        <w:rPr>
          <w:rFonts w:ascii="Arial" w:hAnsi="Arial" w:cs="Arial"/>
          <w:sz w:val="22"/>
          <w:szCs w:val="22"/>
        </w:rPr>
        <w:t xml:space="preserve"> </w:t>
      </w:r>
      <w:r>
        <w:rPr>
          <w:rFonts w:ascii="Arial" w:hAnsi="Arial" w:cs="Arial"/>
          <w:sz w:val="22"/>
          <w:szCs w:val="22"/>
        </w:rPr>
        <w:t xml:space="preserve">for the </w:t>
      </w:r>
      <w:r w:rsidRPr="007254E7">
        <w:rPr>
          <w:rFonts w:ascii="Arial" w:hAnsi="Arial" w:cs="Arial"/>
          <w:sz w:val="22"/>
          <w:szCs w:val="22"/>
        </w:rPr>
        <w:t>selective enrichment</w:t>
      </w:r>
      <w:r>
        <w:rPr>
          <w:rFonts w:ascii="Arial" w:hAnsi="Arial" w:cs="Arial"/>
          <w:sz w:val="22"/>
          <w:szCs w:val="22"/>
        </w:rPr>
        <w:t xml:space="preserve"> of the tagged protein pool</w:t>
      </w:r>
      <w:r w:rsidRPr="007254E7">
        <w:rPr>
          <w:rFonts w:ascii="Arial" w:hAnsi="Arial" w:cs="Arial"/>
          <w:sz w:val="22"/>
          <w:szCs w:val="22"/>
        </w:rPr>
        <w:t xml:space="preserve">. BONCAT </w:t>
      </w:r>
      <w:r>
        <w:rPr>
          <w:rFonts w:ascii="Arial" w:hAnsi="Arial" w:cs="Arial"/>
          <w:sz w:val="22"/>
          <w:szCs w:val="22"/>
        </w:rPr>
        <w:t>has been</w:t>
      </w:r>
      <w:r w:rsidRPr="007254E7">
        <w:rPr>
          <w:rFonts w:ascii="Arial" w:hAnsi="Arial" w:cs="Arial"/>
          <w:sz w:val="22"/>
          <w:szCs w:val="22"/>
        </w:rPr>
        <w:t xml:space="preserve"> used for MS-based </w:t>
      </w:r>
      <w:r>
        <w:rPr>
          <w:rFonts w:ascii="Arial" w:hAnsi="Arial" w:cs="Arial"/>
          <w:sz w:val="22"/>
          <w:szCs w:val="22"/>
        </w:rPr>
        <w:t xml:space="preserve">non-quantitative </w:t>
      </w:r>
      <w:r w:rsidRPr="007254E7">
        <w:rPr>
          <w:rFonts w:ascii="Arial" w:hAnsi="Arial" w:cs="Arial"/>
          <w:sz w:val="22"/>
          <w:szCs w:val="22"/>
        </w:rPr>
        <w:t>monitoring of newly synthesized proteins in cultured mammalian cells</w:t>
      </w:r>
      <w:hyperlink w:anchor="_ENREF_9" w:tooltip="Dieterich, 2007 #358" w:history="1">
        <w:r>
          <w:rPr>
            <w:rFonts w:ascii="Arial" w:hAnsi="Arial" w:cs="Arial"/>
            <w:sz w:val="22"/>
            <w:szCs w:val="22"/>
          </w:rPr>
          <w:fldChar w:fldCharType="begin">
            <w:fldData xml:space="preserve">PEVuZE5vdGU+PENpdGU+PEF1dGhvcj5EaWV0ZXJpY2g8L0F1dGhvcj48WWVhcj4yMDA3PC9ZZWFy
PjxSZWNOdW0+MzU4PC9SZWNOdW0+PERpc3BsYXlUZXh0PjxzdHlsZSBmYWNlPSJzdXBlcnNjcmlw
dCI+OTwvc3R5bGU+PC9EaXNwbGF5VGV4dD48cmVjb3JkPjxyZWMtbnVtYmVyPjM1ODwvcmVjLW51
bWJlcj48Zm9yZWlnbi1rZXlzPjxrZXkgYXBwPSJFTiIgZGItaWQ9ImUwYXBzcnM5YWVwNTBpZXR6
czQ1dDB6cHo5ZXpzcnhyc2YweiI+MzU4PC9rZXk+PC9mb3JlaWduLWtleXM+PHJlZi10eXBlIG5h
bWU9IkpvdXJuYWwgQXJ0aWNsZSI+MTc8L3JlZi10eXBlPjxjb250cmlidXRvcnM+PGF1dGhvcnM+
PGF1dGhvcj5EaWV0ZXJpY2gsIEQuIEMuPC9hdXRob3I+PGF1dGhvcj5MZWUsIEouIEouPC9hdXRo
b3I+PGF1dGhvcj5MaW5rLCBBLiBKLjwvYXV0aG9yPjxhdXRob3I+R3JhdW1hbm4sIEouPC9hdXRo
b3I+PGF1dGhvcj5UaXJyZWxsLCBELiBBLjwvYXV0aG9yPjxhdXRob3I+U2NodW1hbiwgRS4gTS48
L2F1dGhvcj48L2F1dGhvcnM+PC9jb250cmlidXRvcnM+PGF1dGgtYWRkcmVzcz5bRGlldGVyaWNo
LCBEYW5pZWxhIEMuOyBMZWUsIEplbm5pZmVyIEouOyBHcmF1bWFubiwgSm9oYW5uZXM7IFNjaHVt
YW4sIEVyaW4gTS5dIENBTFRFQ0gsIEhvd2FyZCBIdWdoZXMgTWVkIEluc3QsIERpdiBCaW9sLCBQ
YXNhZGVuYSwgQ0EgOTExMjUgVVNBLiBbTGluaywgQS4gSmFtZXM7IFRpcnJlbGwsIERhdmlkIEEu
XSBDQUxURUNILCBEaXYgQ2hlbSAmYW1wOyBDaGVtIEVuZ24sIFBhc2FkZW5hLCBDQSA5MTEyNSBV
U0EuJiN4RDtEaWV0ZXJpY2gsIERDIChyZXByaW50IGF1dGhvciksIENBTFRFQ0gsIEhvd2FyZCBI
dWdoZXMgTWVkIEluc3QsIERpdiBCaW9sLCBQYXNhZGVuYSwgQ0EgOTExMjUgVVNBJiN4RDtkaWV0
ZXJkQGNhbHRlY2guZWR1PC9hdXRoLWFkZHJlc3M+PHRpdGxlcz48dGl0bGU+TGFiZWxpbmcsIGRl
dGVjdGlvbiBhbmQgaWRlbnRpZmljYXRpb24gb2YgbmV3bHkgc3ludGhlc2l6ZWQgcHJvdGVvbWVz
IHdpdGggYmlvb3J0aG9nb25hbCBub24tY2Fub25pY2FsIGFtaW5vLWFjaWQgdGFnZ2luZzwvdGl0
bGU+PHNlY29uZGFyeS10aXRsZT5OYXR1cmUgUHJvdG9jb2xzPC9zZWNvbmRhcnktdGl0bGU+PGFs
dC10aXRsZT5OYXQuIFByb3RvYy48L2FsdC10aXRsZT48L3RpdGxlcz48cGVyaW9kaWNhbD48ZnVs
bC10aXRsZT5OYXR1cmUgcHJvdG9jb2xzPC9mdWxsLXRpdGxlPjxhYmJyLTE+TmF0IFByb3RvYzwv
YWJici0xPjwvcGVyaW9kaWNhbD48cGFnZXM+NTMyLTU0MDwvcGFnZXM+PHZvbHVtZT4yPC92b2x1
bWU+PG51bWJlcj4zPC9udW1iZXI+PGtleXdvcmRzPjxrZXl3b3JkPmNvZGVkIGFmZmluaXR5IHRh
Z3M8L2tleXdvcmQ+PGtleXdvcmQ+bWFzcy1zcGVjdHJvbWV0cnk8L2tleXdvcmQ+PGtleXdvcmQ+
cHJvdGVpbiBpZGVudGlmaWNhdGlvbjwva2V5d29yZD48a2V5d29yZD5zYWNjaGFyb215Y2VzLWNl
cmV2aXNpYWU8L2tleXdvcmQ+PGtleXdvcmQ+c3RhdWRpbmdlciBsaWdhdGlvbjwva2V5d29yZD48
a2V5d29yZD5zdGF0aXN0aWNhbC1tb2RlbDwva2V5d29yZD48a2V5d29yZD5jZWxsLXN1cmZhY2Vz
PC9rZXl3b3JkPjxrZXl3b3JkPnRlY2hub2xvZ3k8L2tleXdvcmQ+PGtleXdvcmQ+Y29tcGxleGVz
PC9rZXl3b3JkPjxrZXl3b3JkPnRhbmRlbTwva2V5d29yZD48L2tleXdvcmRzPjxkYXRlcz48eWVh
cj4yMDA3PC95ZWFyPjwvZGF0ZXM+PGlzYm4+MTc1NC0yMTg5PC9pc2JuPjxhY2Nlc3Npb24tbnVt
PldPUzowMDAyNTMxMzgyMDAwMTA8L2FjY2Vzc2lvbi1udW0+PHdvcmstdHlwZT5BcnRpY2xlPC93
b3JrLXR5cGU+PHVybHM+PHJlbGF0ZWQtdXJscz48dXJsPiZsdDtHbyB0byBJU0kmZ3Q7Oi8vV09T
OjAwMDI1MzEzODIwMDAxMDwvdXJsPjwvcmVsYXRlZC11cmxzPjwvdXJscz48ZWxlY3Ryb25pYy1y
ZXNvdXJjZS1udW0+MTAuMTAzOC9ucHJvdC4yMDA3LjUyPC9lbGVjdHJvbmljLXJlc291cmNlLW51
bT48bGFuZ3VhZ2U+RW5nbGlzaDwvbGFuZ3VhZ2U+PC9yZWNvcmQ+PC9DaXRlPjwvRW5kTm90ZT4A
AAAAAAAA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PEVuZE5vdGU+PENpdGU+PEF1dGhvcj5EaWV0ZXJpY2g8L0F1dGhvcj48WWVhcj4yMDA3PC9ZZWFy
PjxSZWNOdW0+MzU4PC9SZWNOdW0+PERpc3BsYXlUZXh0PjxzdHlsZSBmYWNlPSJzdXBlcnNjcmlw
dCI+OTwvc3R5bGU+PC9EaXNwbGF5VGV4dD48cmVjb3JkPjxyZWMtbnVtYmVyPjM1ODwvcmVjLW51
bWJlcj48Zm9yZWlnbi1rZXlzPjxrZXkgYXBwPSJFTiIgZGItaWQ9ImUwYXBzcnM5YWVwNTBpZXR6
czQ1dDB6cHo5ZXpzcnhyc2YweiI+MzU4PC9rZXk+PC9mb3JlaWduLWtleXM+PHJlZi10eXBlIG5h
bWU9IkpvdXJuYWwgQXJ0aWNsZSI+MTc8L3JlZi10eXBlPjxjb250cmlidXRvcnM+PGF1dGhvcnM+
PGF1dGhvcj5EaWV0ZXJpY2gsIEQuIEMuPC9hdXRob3I+PGF1dGhvcj5MZWUsIEouIEouPC9hdXRo
b3I+PGF1dGhvcj5MaW5rLCBBLiBKLjwvYXV0aG9yPjxhdXRob3I+R3JhdW1hbm4sIEouPC9hdXRo
b3I+PGF1dGhvcj5UaXJyZWxsLCBELiBBLjwvYXV0aG9yPjxhdXRob3I+U2NodW1hbiwgRS4gTS48
L2F1dGhvcj48L2F1dGhvcnM+PC9jb250cmlidXRvcnM+PGF1dGgtYWRkcmVzcz5bRGlldGVyaWNo
LCBEYW5pZWxhIEMuOyBMZWUsIEplbm5pZmVyIEouOyBHcmF1bWFubiwgSm9oYW5uZXM7IFNjaHVt
YW4sIEVyaW4gTS5dIENBTFRFQ0gsIEhvd2FyZCBIdWdoZXMgTWVkIEluc3QsIERpdiBCaW9sLCBQ
YXNhZGVuYSwgQ0EgOTExMjUgVVNBLiBbTGluaywgQS4gSmFtZXM7IFRpcnJlbGwsIERhdmlkIEEu
XSBDQUxURUNILCBEaXYgQ2hlbSAmYW1wOyBDaGVtIEVuZ24sIFBhc2FkZW5hLCBDQSA5MTEyNSBV
U0EuJiN4RDtEaWV0ZXJpY2gsIERDIChyZXByaW50IGF1dGhvciksIENBTFRFQ0gsIEhvd2FyZCBI
dWdoZXMgTWVkIEluc3QsIERpdiBCaW9sLCBQYXNhZGVuYSwgQ0EgOTExMjUgVVNBJiN4RDtkaWV0
ZXJkQGNhbHRlY2guZWR1PC9hdXRoLWFkZHJlc3M+PHRpdGxlcz48dGl0bGU+TGFiZWxpbmcsIGRl
dGVjdGlvbiBhbmQgaWRlbnRpZmljYXRpb24gb2YgbmV3bHkgc3ludGhlc2l6ZWQgcHJvdGVvbWVz
IHdpdGggYmlvb3J0aG9nb25hbCBub24tY2Fub25pY2FsIGFtaW5vLWFjaWQgdGFnZ2luZzwvdGl0
bGU+PHNlY29uZGFyeS10aXRsZT5OYXR1cmUgUHJvdG9jb2xzPC9zZWNvbmRhcnktdGl0bGU+PGFs
dC10aXRsZT5OYXQuIFByb3RvYy48L2FsdC10aXRsZT48L3RpdGxlcz48cGVyaW9kaWNhbD48ZnVs
bC10aXRsZT5OYXR1cmUgcHJvdG9jb2xzPC9mdWxsLXRpdGxlPjxhYmJyLTE+TmF0IFByb3RvYzwv
YWJici0xPjwvcGVyaW9kaWNhbD48cGFnZXM+NTMyLTU0MDwvcGFnZXM+PHZvbHVtZT4yPC92b2x1
bWU+PG51bWJlcj4zPC9udW1iZXI+PGtleXdvcmRzPjxrZXl3b3JkPmNvZGVkIGFmZmluaXR5IHRh
Z3M8L2tleXdvcmQ+PGtleXdvcmQ+bWFzcy1zcGVjdHJvbWV0cnk8L2tleXdvcmQ+PGtleXdvcmQ+
cHJvdGVpbiBpZGVudGlmaWNhdGlvbjwva2V5d29yZD48a2V5d29yZD5zYWNjaGFyb215Y2VzLWNl
cmV2aXNpYWU8L2tleXdvcmQ+PGtleXdvcmQ+c3RhdWRpbmdlciBsaWdhdGlvbjwva2V5d29yZD48
a2V5d29yZD5zdGF0aXN0aWNhbC1tb2RlbDwva2V5d29yZD48a2V5d29yZD5jZWxsLXN1cmZhY2Vz
PC9rZXl3b3JkPjxrZXl3b3JkPnRlY2hub2xvZ3k8L2tleXdvcmQ+PGtleXdvcmQ+Y29tcGxleGVz
PC9rZXl3b3JkPjxrZXl3b3JkPnRhbmRlbTwva2V5d29yZD48L2tleXdvcmRzPjxkYXRlcz48eWVh
cj4yMDA3PC95ZWFyPjwvZGF0ZXM+PGlzYm4+MTc1NC0yMTg5PC9pc2JuPjxhY2Nlc3Npb24tbnVt
PldPUzowMDAyNTMxMzgyMDAwMTA8L2FjY2Vzc2lvbi1udW0+PHdvcmstdHlwZT5BcnRpY2xlPC93
b3JrLXR5cGU+PHVybHM+PHJlbGF0ZWQtdXJscz48dXJsPiZsdDtHbyB0byBJU0kmZ3Q7Oi8vV09T
OjAwMDI1MzEzODIwMDAxMDwvdXJsPjwvcmVsYXRlZC11cmxzPjwvdXJscz48ZWxlY3Ryb25pYy1y
ZXNvdXJjZS1udW0+MTAuMTAzOC9ucHJvdC4yMDA3LjUyPC9lbGVjdHJvbmljLXJlc291cmNlLW51
bT48bGFuZ3VhZ2U+RW5nbGlzaDwvbGFuZ3VhZ2U+PC9yZWNvcmQ+PC9DaXRlPjwvRW5kTm90ZT4A
AHMAAABr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sidRPr="00EE0BDD">
          <w:rPr>
            <w:rFonts w:ascii="Arial" w:hAnsi="Arial" w:cs="Arial"/>
            <w:noProof/>
            <w:sz w:val="22"/>
            <w:szCs w:val="22"/>
            <w:vertAlign w:val="superscript"/>
          </w:rPr>
          <w:t>9</w:t>
        </w:r>
        <w:r>
          <w:rPr>
            <w:rFonts w:ascii="Arial" w:hAnsi="Arial" w:cs="Arial"/>
            <w:sz w:val="22"/>
            <w:szCs w:val="22"/>
          </w:rPr>
          <w:fldChar w:fldCharType="end"/>
        </w:r>
      </w:hyperlink>
      <w:r w:rsidRPr="007254E7">
        <w:rPr>
          <w:rFonts w:ascii="Arial" w:hAnsi="Arial" w:cs="Arial"/>
          <w:sz w:val="22"/>
          <w:szCs w:val="22"/>
        </w:rPr>
        <w:t xml:space="preserve">. However, the efficiency and </w:t>
      </w:r>
      <w:r>
        <w:rPr>
          <w:rFonts w:ascii="Arial" w:hAnsi="Arial" w:cs="Arial"/>
          <w:sz w:val="22"/>
          <w:szCs w:val="22"/>
        </w:rPr>
        <w:t xml:space="preserve">rate of </w:t>
      </w:r>
      <w:proofErr w:type="spellStart"/>
      <w:r w:rsidRPr="007254E7">
        <w:rPr>
          <w:rFonts w:ascii="Arial" w:hAnsi="Arial" w:cs="Arial"/>
          <w:sz w:val="22"/>
          <w:szCs w:val="22"/>
        </w:rPr>
        <w:t>CuAAC</w:t>
      </w:r>
      <w:proofErr w:type="spellEnd"/>
      <w:r w:rsidRPr="007254E7">
        <w:rPr>
          <w:rFonts w:ascii="Arial" w:hAnsi="Arial" w:cs="Arial"/>
          <w:sz w:val="22"/>
          <w:szCs w:val="22"/>
        </w:rPr>
        <w:t xml:space="preserve"> is site-and protein-dependent and may not be homogeneous for </w:t>
      </w:r>
      <w:r>
        <w:rPr>
          <w:rFonts w:ascii="Arial" w:hAnsi="Arial" w:cs="Arial"/>
          <w:sz w:val="22"/>
          <w:szCs w:val="22"/>
        </w:rPr>
        <w:t>all proteins</w:t>
      </w:r>
      <w:r>
        <w:rPr>
          <w:rFonts w:ascii="Arial" w:hAnsi="Arial" w:cs="Arial"/>
          <w:sz w:val="22"/>
          <w:szCs w:val="22"/>
        </w:rPr>
        <w:fldChar w:fldCharType="begin">
          <w:fldData xml:space="preserve">PEVuZE5vdGU+PENpdGU+PEF1dGhvcj5WYW4gS2FzdGVyZW48L0F1dGhvcj48WWVhcj4yMDA3PC9Z
ZWFyPjxSZWNOdW0+MzY0PC9SZWNOdW0+PERpc3BsYXlUZXh0PjxzdHlsZSBmYWNlPSJzdXBlcnNj
cmlwdCI+MTAsIDExPC9zdHlsZT48L0Rpc3BsYXlUZXh0PjxyZWNvcmQ+PHJlYy1udW1iZXI+MzY0
PC9yZWMtbnVtYmVyPjxmb3JlaWduLWtleXM+PGtleSBhcHA9IkVOIiBkYi1pZD0iZTBhcHNyczlh
ZXA1MGlldHpzNDV0MHpwejllenNyeHJzZjB6Ij4zNjQ8L2tleT48L2ZvcmVpZ24ta2V5cz48cmVm
LXR5cGUgbmFtZT0iSm91cm5hbCBBcnRpY2xlIj4xNzwvcmVmLXR5cGU+PGNvbnRyaWJ1dG9ycz48
YXV0aG9ycz48YXV0aG9yPlZhbiBLYXN0ZXJlbiwgUy4gSS48L2F1dGhvcj48YXV0aG9yPktyYW1l
ciwgSC4gQi48L2F1dGhvcj48YXV0aG9yPkdhbWJsaW4sIEQuIFAuPC9hdXRob3I+PGF1dGhvcj5E
YXZpcywgQi4gRy48L2F1dGhvcj48L2F1dGhvcnM+PC9jb250cmlidXRvcnM+PGF1dGgtYWRkcmVz
cz5bVmFuIEthc3RlcmVuLCBTYW5kZXIgSS47IEtyYW1lciwgSG9sZ2VyIEIuOyBHYW1ibGluLCBE
YXZpZCBQLjsgRGF2aXMsIEJlbmphbWluIEcuXSBVbml2IE94Zm9yZCwgRGVwdCBDaGVtLCBDaGVt
IFJlcyBMYWIsIE94Zm9yZCBPWDEgM1RBLCBFbmdsYW5kLiYjeEQ7RGF2aXMsIEJHIChyZXByaW50
IGF1dGhvciksIFVuaXYgT3hmb3JkLCBEZXB0IENoZW0sIENoZW0gUmVzIExhYiwgTWFuc2ZpZWxk
IFJkLCBPeGZvcmQgT1gxIDNUQSwgRW5nbGFuZCYjeEQ7QmVuLkRhdmlzQGNoZW0ub3guYWMudWs8
L2F1dGgtYWRkcmVzcz48dGl0bGVzPjx0aXRsZT5TaXRlLXNlbGVjdGl2ZSBnbHljb3N5bGF0aW9u
IG9mIHByb3RlaW5zOiBjcmVhdGluZyBzeW50aGV0aWMgZ2x5Y29wcm90ZWluczwvdGl0bGU+PHNl
Y29uZGFyeS10aXRsZT5OYXR1cmUgUHJvdG9jb2xzPC9zZWNvbmRhcnktdGl0bGU+PGFsdC10aXRs
ZT5OYXQuIFByb3RvYy48L2FsdC10aXRsZT48L3RpdGxlcz48cGVyaW9kaWNhbD48ZnVsbC10aXRs
ZT5OYXR1cmUgcHJvdG9jb2xzPC9mdWxsLXRpdGxlPjxhYmJyLTE+TmF0IFByb3RvYzwvYWJici0x
PjwvcGVyaW9kaWNhbD48cGFnZXM+MzE4NS0zMTk0PC9wYWdlcz48dm9sdW1lPjI8L3ZvbHVtZT48
bnVtYmVyPjEyPC9udW1iZXI+PGtleXdvcmRzPjxrZXl3b3JkPmluLXZpdm8gaW5jb3Jwb3JhdGlv
bjwva2V5d29yZD48a2V5d29yZD5tZXRoaW9uaW5lIGFuYWxvZ3M8L2tleXdvcmQ+PGtleXdvcmQ+
ZXNjaGVyaWNoaWEtY29saTwva2V5d29yZD48a2V5d29yZD5jaGVtaWNhbC1tb2RpZmljYXRpb248
L2tleXdvcmQ+PGtleXdvcmQ+cmVjb21iaW5hbnQgcHJvdGVpbnM8L2tleXdvcmQ+PGtleXdvcmQ+
c3RhdWRpbmdlciBsaWdhdGlvbjwva2V5d29yZD48a2V5d29yZD5waWNoaWEtcGFzdG9yaXM8L2tl
eXdvcmQ+PGtleXdvcmQ+Z2VuZXRpYy1jb2RlPC9rZXl3b3JkPjxrZXl3b3JkPmFtaW5vLWFjaWRz
PC9rZXl3b3JkPjxrZXl3b3JkPnllYXN0PC9rZXl3b3JkPjwva2V5d29yZHM+PGRhdGVzPjx5ZWFy
PjIwMDc8L3llYXI+PC9kYXRlcz48aXNibj4xNzU0LTIxODk8L2lzYm4+PGFjY2Vzc2lvbi1udW0+
V09TOjAwMDI1MzE0MDIwMDAxNzwvYWNjZXNzaW9uLW51bT48d29yay10eXBlPkFydGljbGU8L3dv
cmstdHlwZT48dXJscz48cmVsYXRlZC11cmxzPjx1cmw+Jmx0O0dvIHRvIElTSSZndDs6Ly9XT1M6
MDAwMjUzMTQwMjAwMDE3PC91cmw+PC9yZWxhdGVkLXVybHM+PC91cmxzPjxlbGVjdHJvbmljLXJl
c291cmNlLW51bT4xMC4xMDM4L25wcm90LjIwMDcuNDMwPC9lbGVjdHJvbmljLXJlc291cmNlLW51
bT48bGFuZ3VhZ2U+RW5nbGlzaDwvbGFuZ3VhZ2U+PC9yZWNvcmQ+PC9DaXRlPjxDaXRlPjxBdXRo
b3I+dmFuIEthc3RlcmVuPC9BdXRob3I+PFllYXI+MjAwNzwvWWVhcj48UmVjTnVtPjM3MjwvUmVj
TnVtPjxyZWNvcmQ+PHJlYy1udW1iZXI+MzcyPC9yZWMtbnVtYmVyPjxmb3JlaWduLWtleXM+PGtl
eSBhcHA9IkVOIiBkYi1pZD0iZTBhcHNyczlhZXA1MGlldHpzNDV0MHpwejllenNyeHJzZjB6Ij4z
NzI8L2tleT48L2ZvcmVpZ24ta2V5cz48cmVmLXR5cGUgbmFtZT0iSm91cm5hbCBBcnRpY2xlIj4x
NzwvcmVmLXR5cGU+PGNvbnRyaWJ1dG9ycz48YXV0aG9ycz48YXV0aG9yPnZhbiBLYXN0ZXJlbiwg
Uy4gSS48L2F1dGhvcj48YXV0aG9yPktyYW1lciwgSC4gQi48L2F1dGhvcj48YXV0aG9yPkplbnNl
biwgSC4gSC48L2F1dGhvcj48YXV0aG9yPkNhbXBiZWxsLCBTLiBKLjwvYXV0aG9yPjxhdXRob3I+
S2lya3BhdHJpY2ssIEouPC9hdXRob3I+PGF1dGhvcj5PbGRoYW0sIE4uIEouPC9hdXRob3I+PGF1
dGhvcj5BbnRob255LCBELiBDLjwvYXV0aG9yPjxhdXRob3I+RGF2aXMsIEIuIEcuPC9hdXRob3I+
PC9hdXRob3JzPjwvY29udHJpYnV0b3JzPjxhdXRoLWFkZHJlc3M+RGVwYXJ0bWVudCBvZiBDaGVt
aXN0cnksIFVuaXZlcnNpdHkgb2YgT3hmb3JkLCBDaGVtaXN0cnkgUmVzZWFyY2ggTGFib3JhdG9y
eSwgTWFuc2ZpZWxkIFJvYWQsIE94Zm9yZCBPWDEgM1RBLCBVSy48L2F1dGgtYWRkcmVzcz48dGl0
bGVzPjx0aXRsZT5FeHBhbmRpbmcgdGhlIGRpdmVyc2l0eSBvZiBjaGVtaWNhbCBwcm90ZWluIG1v
ZGlmaWNhdGlvbiBhbGxvd3MgcG9zdC10cmFuc2xhdGlvbmFsIG1pbWljcnk8L3RpdGxlPjxzZWNv
bmRhcnktdGl0bGU+TmF0dXJlPC9zZWNvbmRhcnktdGl0bGU+PGFsdC10aXRsZT5OYXR1cmU8L2Fs
dC10aXRsZT48L3RpdGxlcz48cGFnZXM+MTEwNS05PC9wYWdlcz48dm9sdW1lPjQ0Njwvdm9sdW1l
PjxudW1iZXI+NzEzOTwvbnVtYmVyPjxlZGl0aW9uPjIwMDcvMDQvMjc8L2VkaXRpb24+PGtleXdv
cmRzPjxrZXl3b3JkPkFuaW1hbHM8L2tleXdvcmQ+PGtleXdvcmQ+R2VuZXMsIFJlcG9ydGVyPC9r
ZXl3b3JkPjxrZXl3b3JkPkdseWNvc3lsYXRpb248L2tleXdvcmQ+PGtleXdvcmQ+SHVtYW5zPC9r
ZXl3b3JkPjxrZXl3b3JkPk1lbWJyYW5lIEdseWNvcHJvdGVpbnMvY2hlbWlzdHJ5L21ldGFib2xp
c208L2tleXdvcmQ+PGtleXdvcmQ+TWljZTwva2V5d29yZD48a2V5d29yZD5Nb2RlbHMsIE1vbGVj
dWxhcjwva2V5d29yZD48a2V5d29yZD4qTW9sZWN1bGFyIE1pbWljcnk8L2tleXdvcmQ+PGtleXdv
cmQ+UC1TZWxlY3Rpbi9tZXRhYm9saXNtPC9rZXl3b3JkPjxrZXl3b3JkPipQcm90ZWluIFByb2Nl
c3NpbmcsIFBvc3QtVHJhbnNsYXRpb25hbDwva2V5d29yZD48a2V5d29yZD5Qcm90ZWlucy8qY2hl
bWlzdHJ5LyptZXRhYm9saXNtPC9rZXl3b3JkPjxrZXl3b3JkPmJldGEtR2FsYWN0b3NpZGFzZS9n
ZW5ldGljcy9tZXRhYm9saXNtPC9rZXl3b3JkPjwva2V5d29yZHM+PGRhdGVzPjx5ZWFyPjIwMDc8
L3llYXI+PHB1Yi1kYXRlcz48ZGF0ZT5BcHIgMjY8L2RhdGU+PC9wdWItZGF0ZXM+PC9kYXRlcz48
aXNibj4xNDc2LTQ2ODcgKEVsZWN0cm9uaWMpJiN4RDswMDI4LTA4MzYgKExpbmtpbmcpPC9pc2Ju
PjxhY2Nlc3Npb24tbnVtPjE3NDYwNjc1PC9hY2Nlc3Npb24tbnVtPjx3b3JrLXR5cGU+UmVzZWFy
Y2ggU3VwcG9ydCwgTm9uLVUuUy4gR292JmFwb3M7dDwvd29yay10eXBlPjx1cmxzPjxyZWxhdGVk
LXVybHM+PHVybD5odHRwOi8vd3d3Lm5jYmkubmxtLm5paC5nb3YvcHVibWVkLzE3NDYwNjc1PC91
cmw+PC9yZWxhdGVkLXVybHM+PC91cmxzPjxlbGVjdHJvbmljLXJlc291cmNlLW51bT4xMC4xMDM4
L25hdHVyZTA1NzU3PC9lbGVjdHJvbmljLXJlc291cmNlLW51bT48bGFuZ3VhZ2U+ZW5nPC9sYW5n
dWFnZT48L3JlY29yZD48L0NpdGU+PC9FbmROb3RlPgAAAAAAAAA=
</w:fldData>
        </w:fldChar>
      </w:r>
      <w:r>
        <w:rPr>
          <w:rFonts w:ascii="Arial" w:hAnsi="Arial" w:cs="Arial"/>
          <w:sz w:val="22"/>
          <w:szCs w:val="22"/>
        </w:rPr>
        <w:instrText xml:space="preserve"> ADDIN EN.CITE </w:instrText>
      </w:r>
      <w:r>
        <w:rPr>
          <w:rFonts w:ascii="Arial" w:hAnsi="Arial" w:cs="Arial"/>
          <w:sz w:val="22"/>
          <w:szCs w:val="22"/>
        </w:rPr>
        <w:fldChar w:fldCharType="begin">
          <w:fldData xml:space="preserve">PEVuZE5vdGU+PENpdGU+PEF1dGhvcj5WYW4gS2FzdGVyZW48L0F1dGhvcj48WWVhcj4yMDA3PC9Z
ZWFyPjxSZWNOdW0+MzY0PC9SZWNOdW0+PERpc3BsYXlUZXh0PjxzdHlsZSBmYWNlPSJzdXBlcnNj
cmlwdCI+MTAsIDExPC9zdHlsZT48L0Rpc3BsYXlUZXh0PjxyZWNvcmQ+PHJlYy1udW1iZXI+MzY0
PC9yZWMtbnVtYmVyPjxmb3JlaWduLWtleXM+PGtleSBhcHA9IkVOIiBkYi1pZD0iZTBhcHNyczlh
ZXA1MGlldHpzNDV0MHpwejllenNyeHJzZjB6Ij4zNjQ8L2tleT48L2ZvcmVpZ24ta2V5cz48cmVm
LXR5cGUgbmFtZT0iSm91cm5hbCBBcnRpY2xlIj4xNzwvcmVmLXR5cGU+PGNvbnRyaWJ1dG9ycz48
YXV0aG9ycz48YXV0aG9yPlZhbiBLYXN0ZXJlbiwgUy4gSS48L2F1dGhvcj48YXV0aG9yPktyYW1l
ciwgSC4gQi48L2F1dGhvcj48YXV0aG9yPkdhbWJsaW4sIEQuIFAuPC9hdXRob3I+PGF1dGhvcj5E
YXZpcywgQi4gRy48L2F1dGhvcj48L2F1dGhvcnM+PC9jb250cmlidXRvcnM+PGF1dGgtYWRkcmVz
cz5bVmFuIEthc3RlcmVuLCBTYW5kZXIgSS47IEtyYW1lciwgSG9sZ2VyIEIuOyBHYW1ibGluLCBE
YXZpZCBQLjsgRGF2aXMsIEJlbmphbWluIEcuXSBVbml2IE94Zm9yZCwgRGVwdCBDaGVtLCBDaGVt
IFJlcyBMYWIsIE94Zm9yZCBPWDEgM1RBLCBFbmdsYW5kLiYjeEQ7RGF2aXMsIEJHIChyZXByaW50
IGF1dGhvciksIFVuaXYgT3hmb3JkLCBEZXB0IENoZW0sIENoZW0gUmVzIExhYiwgTWFuc2ZpZWxk
IFJkLCBPeGZvcmQgT1gxIDNUQSwgRW5nbGFuZCYjeEQ7QmVuLkRhdmlzQGNoZW0ub3guYWMudWs8
L2F1dGgtYWRkcmVzcz48dGl0bGVzPjx0aXRsZT5TaXRlLXNlbGVjdGl2ZSBnbHljb3N5bGF0aW9u
IG9mIHByb3RlaW5zOiBjcmVhdGluZyBzeW50aGV0aWMgZ2x5Y29wcm90ZWluczwvdGl0bGU+PHNl
Y29uZGFyeS10aXRsZT5OYXR1cmUgUHJvdG9jb2xzPC9zZWNvbmRhcnktdGl0bGU+PGFsdC10aXRs
ZT5OYXQuIFByb3RvYy48L2FsdC10aXRsZT48L3RpdGxlcz48cGVyaW9kaWNhbD48ZnVsbC10aXRs
ZT5OYXR1cmUgcHJvdG9jb2xzPC9mdWxsLXRpdGxlPjxhYmJyLTE+TmF0IFByb3RvYzwvYWJici0x
PjwvcGVyaW9kaWNhbD48cGFnZXM+MzE4NS0zMTk0PC9wYWdlcz48dm9sdW1lPjI8L3ZvbHVtZT48
bnVtYmVyPjEyPC9udW1iZXI+PGtleXdvcmRzPjxrZXl3b3JkPmluLXZpdm8gaW5jb3Jwb3JhdGlv
bjwva2V5d29yZD48a2V5d29yZD5tZXRoaW9uaW5lIGFuYWxvZ3M8L2tleXdvcmQ+PGtleXdvcmQ+
ZXNjaGVyaWNoaWEtY29saTwva2V5d29yZD48a2V5d29yZD5jaGVtaWNhbC1tb2RpZmljYXRpb248
L2tleXdvcmQ+PGtleXdvcmQ+cmVjb21iaW5hbnQgcHJvdGVpbnM8L2tleXdvcmQ+PGtleXdvcmQ+
c3RhdWRpbmdlciBsaWdhdGlvbjwva2V5d29yZD48a2V5d29yZD5waWNoaWEtcGFzdG9yaXM8L2tl
eXdvcmQ+PGtleXdvcmQ+Z2VuZXRpYy1jb2RlPC9rZXl3b3JkPjxrZXl3b3JkPmFtaW5vLWFjaWRz
PC9rZXl3b3JkPjxrZXl3b3JkPnllYXN0PC9rZXl3b3JkPjwva2V5d29yZHM+PGRhdGVzPjx5ZWFy
PjIwMDc8L3llYXI+PC9kYXRlcz48aXNibj4xNzU0LTIxODk8L2lzYm4+PGFjY2Vzc2lvbi1udW0+
V09TOjAwMDI1MzE0MDIwMDAxNzwvYWNjZXNzaW9uLW51bT48d29yay10eXBlPkFydGljbGU8L3dv
cmstdHlwZT48dXJscz48cmVsYXRlZC11cmxzPjx1cmw+Jmx0O0dvIHRvIElTSSZndDs6Ly9XT1M6
MDAwMjUzMTQwMjAwMDE3PC91cmw+PC9yZWxhdGVkLXVybHM+PC91cmxzPjxlbGVjdHJvbmljLXJl
c291cmNlLW51bT4xMC4xMDM4L25wcm90LjIwMDcuNDMwPC9lbGVjdHJvbmljLXJlc291cmNlLW51
bT48bGFuZ3VhZ2U+RW5nbGlzaDwvbGFuZ3VhZ2U+PC9yZWNvcmQ+PC9DaXRlPjxDaXRlPjxBdXRo
b3I+dmFuIEthc3RlcmVuPC9BdXRob3I+PFllYXI+MjAwNzwvWWVhcj48UmVjTnVtPjM3MjwvUmVj
TnVtPjxyZWNvcmQ+PHJlYy1udW1iZXI+MzcyPC9yZWMtbnVtYmVyPjxmb3JlaWduLWtleXM+PGtl
eSBhcHA9IkVOIiBkYi1pZD0iZTBhcHNyczlhZXA1MGlldHpzNDV0MHpwejllenNyeHJzZjB6Ij4z
NzI8L2tleT48L2ZvcmVpZ24ta2V5cz48cmVmLXR5cGUgbmFtZT0iSm91cm5hbCBBcnRpY2xlIj4x
NzwvcmVmLXR5cGU+PGNvbnRyaWJ1dG9ycz48YXV0aG9ycz48YXV0aG9yPnZhbiBLYXN0ZXJlbiwg
Uy4gSS48L2F1dGhvcj48YXV0aG9yPktyYW1lciwgSC4gQi48L2F1dGhvcj48YXV0aG9yPkplbnNl
biwgSC4gSC48L2F1dGhvcj48YXV0aG9yPkNhbXBiZWxsLCBTLiBKLjwvYXV0aG9yPjxhdXRob3I+
S2lya3BhdHJpY2ssIEouPC9hdXRob3I+PGF1dGhvcj5PbGRoYW0sIE4uIEouPC9hdXRob3I+PGF1
dGhvcj5BbnRob255LCBELiBDLjwvYXV0aG9yPjxhdXRob3I+RGF2aXMsIEIuIEcuPC9hdXRob3I+
PC9hdXRob3JzPjwvY29udHJpYnV0b3JzPjxhdXRoLWFkZHJlc3M+RGVwYXJ0bWVudCBvZiBDaGVt
aXN0cnksIFVuaXZlcnNpdHkgb2YgT3hmb3JkLCBDaGVtaXN0cnkgUmVzZWFyY2ggTGFib3JhdG9y
eSwgTWFuc2ZpZWxkIFJvYWQsIE94Zm9yZCBPWDEgM1RBLCBVSy48L2F1dGgtYWRkcmVzcz48dGl0
bGVzPjx0aXRsZT5FeHBhbmRpbmcgdGhlIGRpdmVyc2l0eSBvZiBjaGVtaWNhbCBwcm90ZWluIG1v
ZGlmaWNhdGlvbiBhbGxvd3MgcG9zdC10cmFuc2xhdGlvbmFsIG1pbWljcnk8L3RpdGxlPjxzZWNv
bmRhcnktdGl0bGU+TmF0dXJlPC9zZWNvbmRhcnktdGl0bGU+PGFsdC10aXRsZT5OYXR1cmU8L2Fs
dC10aXRsZT48L3RpdGxlcz48cGFnZXM+MTEwNS05PC9wYWdlcz48dm9sdW1lPjQ0Njwvdm9sdW1l
PjxudW1iZXI+NzEzOTwvbnVtYmVyPjxlZGl0aW9uPjIwMDcvMDQvMjc8L2VkaXRpb24+PGtleXdv
cmRzPjxrZXl3b3JkPkFuaW1hbHM8L2tleXdvcmQ+PGtleXdvcmQ+R2VuZXMsIFJlcG9ydGVyPC9r
ZXl3b3JkPjxrZXl3b3JkPkdseWNvc3lsYXRpb248L2tleXdvcmQ+PGtleXdvcmQ+SHVtYW5zPC9r
ZXl3b3JkPjxrZXl3b3JkPk1lbWJyYW5lIEdseWNvcHJvdGVpbnMvY2hlbWlzdHJ5L21ldGFib2xp
c208L2tleXdvcmQ+PGtleXdvcmQ+TWljZTwva2V5d29yZD48a2V5d29yZD5Nb2RlbHMsIE1vbGVj
dWxhcjwva2V5d29yZD48a2V5d29yZD4qTW9sZWN1bGFyIE1pbWljcnk8L2tleXdvcmQ+PGtleXdv
cmQ+UC1TZWxlY3Rpbi9tZXRhYm9saXNtPC9rZXl3b3JkPjxrZXl3b3JkPipQcm90ZWluIFByb2Nl
c3NpbmcsIFBvc3QtVHJhbnNsYXRpb25hbDwva2V5d29yZD48a2V5d29yZD5Qcm90ZWlucy8qY2hl
bWlzdHJ5LyptZXRhYm9saXNtPC9rZXl3b3JkPjxrZXl3b3JkPmJldGEtR2FsYWN0b3NpZGFzZS9n
ZW5ldGljcy9tZXRhYm9saXNtPC9rZXl3b3JkPjwva2V5d29yZHM+PGRhdGVzPjx5ZWFyPjIwMDc8
L3llYXI+PHB1Yi1kYXRlcz48ZGF0ZT5BcHIgMjY8L2RhdGU+PC9wdWItZGF0ZXM+PC9kYXRlcz48
aXNibj4xNDc2LTQ2ODcgKEVsZWN0cm9uaWMpJiN4RDswMDI4LTA4MzYgKExpbmtpbmcpPC9pc2Ju
PjxhY2Nlc3Npb24tbnVtPjE3NDYwNjc1PC9hY2Nlc3Npb24tbnVtPjx3b3JrLXR5cGU+UmVzZWFy
Y2ggU3VwcG9ydCwgTm9uLVUuUy4gR292JmFwb3M7dDwvd29yay10eXBlPjx1cmxzPjxyZWxhdGVk
LXVybHM+PHVybD5odHRwOi8vd3d3Lm5jYmkubmxtLm5paC5nb3YvcHVibWVkLzE3NDYwNjc1PC91
cmw+PC9yZWxhdGVkLXVybHM+PC91cmxzPjxlbGVjdHJvbmljLXJlc291cmNlLW51bT4xMC4xMDM4
L25hdHVyZTA1NzU3PC9lbGVjdHJvbmljLXJlc291cmNlLW51bT48bGFuZ3VhZ2U+ZW5nPC9sYW5n
dWFnZT48L3JlY29yZD48L0NpdGU+PC9FbmROb3RlPgAAAAAAAAA=
</w:fldData>
        </w:fldChar>
      </w:r>
      <w:r>
        <w:rPr>
          <w:rFonts w:ascii="Arial" w:hAnsi="Arial" w:cs="Arial"/>
          <w:sz w:val="22"/>
          <w:szCs w:val="22"/>
        </w:rPr>
        <w:instrText xml:space="preserve"> ADDIN EN.CITE.DATA </w:instrText>
      </w:r>
      <w:r>
        <w:rPr>
          <w:rFonts w:ascii="Arial" w:hAnsi="Arial" w:cs="Arial"/>
          <w:sz w:val="22"/>
          <w:szCs w:val="22"/>
        </w:rPr>
      </w:r>
      <w:r>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hyperlink w:anchor="_ENREF_10" w:tooltip="Van Kasteren, 2007 #364" w:history="1">
        <w:r w:rsidRPr="00EE0BDD">
          <w:rPr>
            <w:rFonts w:ascii="Arial" w:hAnsi="Arial" w:cs="Arial"/>
            <w:noProof/>
            <w:sz w:val="22"/>
            <w:szCs w:val="22"/>
            <w:vertAlign w:val="superscript"/>
          </w:rPr>
          <w:t>10</w:t>
        </w:r>
      </w:hyperlink>
      <w:r w:rsidRPr="00EE0BDD">
        <w:rPr>
          <w:rFonts w:ascii="Arial" w:hAnsi="Arial" w:cs="Arial"/>
          <w:noProof/>
          <w:sz w:val="22"/>
          <w:szCs w:val="22"/>
          <w:vertAlign w:val="superscript"/>
        </w:rPr>
        <w:t xml:space="preserve">, </w:t>
      </w:r>
      <w:hyperlink w:anchor="_ENREF_11" w:tooltip="van Kasteren, 2007 #372" w:history="1">
        <w:r w:rsidRPr="00EE0BDD">
          <w:rPr>
            <w:rFonts w:ascii="Arial" w:hAnsi="Arial" w:cs="Arial"/>
            <w:noProof/>
            <w:sz w:val="22"/>
            <w:szCs w:val="22"/>
            <w:vertAlign w:val="superscript"/>
          </w:rPr>
          <w:t>11</w:t>
        </w:r>
      </w:hyperlink>
      <w:r>
        <w:rPr>
          <w:rFonts w:ascii="Arial" w:hAnsi="Arial" w:cs="Arial"/>
          <w:sz w:val="22"/>
          <w:szCs w:val="22"/>
        </w:rPr>
        <w:fldChar w:fldCharType="end"/>
      </w:r>
      <w:r w:rsidRPr="007254E7">
        <w:rPr>
          <w:rFonts w:ascii="Arial" w:hAnsi="Arial" w:cs="Arial"/>
          <w:sz w:val="22"/>
          <w:szCs w:val="22"/>
        </w:rPr>
        <w:t xml:space="preserve">. </w:t>
      </w:r>
      <w:r>
        <w:rPr>
          <w:rFonts w:ascii="Arial" w:hAnsi="Arial" w:cs="Arial"/>
          <w:sz w:val="22"/>
          <w:szCs w:val="22"/>
        </w:rPr>
        <w:t>Moreover</w:t>
      </w:r>
      <w:r w:rsidRPr="007254E7">
        <w:rPr>
          <w:rFonts w:ascii="Arial" w:hAnsi="Arial" w:cs="Arial"/>
          <w:sz w:val="22"/>
          <w:szCs w:val="22"/>
        </w:rPr>
        <w:t xml:space="preserve">, monitoring </w:t>
      </w:r>
      <w:r>
        <w:rPr>
          <w:rFonts w:ascii="Arial" w:hAnsi="Arial" w:cs="Arial"/>
          <w:sz w:val="22"/>
          <w:szCs w:val="22"/>
        </w:rPr>
        <w:t xml:space="preserve">protein changes </w:t>
      </w:r>
      <w:r w:rsidRPr="007254E7">
        <w:rPr>
          <w:rFonts w:ascii="Arial" w:hAnsi="Arial" w:cs="Arial"/>
          <w:sz w:val="22"/>
          <w:szCs w:val="22"/>
        </w:rPr>
        <w:t xml:space="preserve">by BONCAT alone using label-free MS-based quantitation </w:t>
      </w:r>
      <w:r>
        <w:rPr>
          <w:rFonts w:ascii="Arial" w:hAnsi="Arial" w:cs="Arial"/>
          <w:sz w:val="22"/>
          <w:szCs w:val="22"/>
        </w:rPr>
        <w:t xml:space="preserve">would have low </w:t>
      </w:r>
      <w:r w:rsidRPr="007254E7">
        <w:rPr>
          <w:rFonts w:ascii="Arial" w:hAnsi="Arial" w:cs="Arial"/>
          <w:sz w:val="22"/>
          <w:szCs w:val="22"/>
        </w:rPr>
        <w:t>accuracy</w:t>
      </w:r>
      <w:r>
        <w:rPr>
          <w:rFonts w:ascii="Arial" w:hAnsi="Arial" w:cs="Arial"/>
          <w:sz w:val="22"/>
          <w:szCs w:val="22"/>
        </w:rPr>
        <w:t>.</w:t>
      </w:r>
    </w:p>
    <w:p w14:paraId="2AB970DC" w14:textId="77777777" w:rsidR="00BA5CDF" w:rsidRPr="00525EAA" w:rsidRDefault="00BA5CDF" w:rsidP="00F41F30">
      <w:pPr>
        <w:widowControl w:val="0"/>
        <w:autoSpaceDE w:val="0"/>
        <w:autoSpaceDN w:val="0"/>
        <w:adjustRightInd w:val="0"/>
        <w:spacing w:line="480" w:lineRule="auto"/>
        <w:rPr>
          <w:rFonts w:ascii="Arial" w:hAnsi="Arial" w:cs="Arial"/>
          <w:sz w:val="22"/>
          <w:szCs w:val="22"/>
        </w:rPr>
      </w:pPr>
      <w:r w:rsidRPr="00525EAA">
        <w:rPr>
          <w:rFonts w:ascii="Arial" w:hAnsi="Arial" w:cs="Arial"/>
          <w:sz w:val="22"/>
          <w:szCs w:val="22"/>
        </w:rPr>
        <w:t>To overcome the technical limitations of BONCAT and pulsed</w:t>
      </w:r>
      <w:ins w:id="16" w:author="kkatsch" w:date="2013-02-08T10:41:00Z">
        <w:r w:rsidR="001E7EAE">
          <w:rPr>
            <w:rFonts w:ascii="Arial" w:hAnsi="Arial" w:cs="Arial"/>
            <w:sz w:val="22"/>
            <w:szCs w:val="22"/>
          </w:rPr>
          <w:t xml:space="preserve"> </w:t>
        </w:r>
      </w:ins>
      <w:del w:id="17" w:author="kkatsch" w:date="2013-02-08T10:41:00Z">
        <w:r w:rsidRPr="00525EAA" w:rsidDel="001E7EAE">
          <w:rPr>
            <w:rFonts w:ascii="Arial" w:hAnsi="Arial" w:cs="Arial"/>
            <w:sz w:val="22"/>
            <w:szCs w:val="22"/>
          </w:rPr>
          <w:delText>-</w:delText>
        </w:r>
      </w:del>
      <w:r w:rsidRPr="00525EAA">
        <w:rPr>
          <w:rFonts w:ascii="Arial" w:hAnsi="Arial" w:cs="Arial"/>
          <w:sz w:val="22"/>
          <w:szCs w:val="22"/>
        </w:rPr>
        <w:t>SILAC, we have combined their strengths in Quantitative Non Canonical Amino acid Tagging (</w:t>
      </w:r>
      <w:proofErr w:type="spellStart"/>
      <w:r w:rsidRPr="00525EAA">
        <w:rPr>
          <w:rFonts w:ascii="Arial" w:hAnsi="Arial" w:cs="Arial"/>
          <w:sz w:val="22"/>
          <w:szCs w:val="22"/>
        </w:rPr>
        <w:t>QuaNCAT</w:t>
      </w:r>
      <w:proofErr w:type="spellEnd"/>
      <w:r w:rsidRPr="00525EAA">
        <w:rPr>
          <w:rFonts w:ascii="Arial" w:hAnsi="Arial" w:cs="Arial"/>
          <w:sz w:val="22"/>
          <w:szCs w:val="22"/>
        </w:rPr>
        <w:t>) (</w:t>
      </w:r>
      <w:r w:rsidRPr="00525EAA">
        <w:rPr>
          <w:rFonts w:ascii="Arial" w:hAnsi="Arial" w:cs="Arial"/>
          <w:b/>
          <w:sz w:val="22"/>
          <w:szCs w:val="22"/>
        </w:rPr>
        <w:t>Fig. 1</w:t>
      </w:r>
      <w:r w:rsidRPr="00525EAA">
        <w:rPr>
          <w:rFonts w:ascii="Arial" w:hAnsi="Arial" w:cs="Arial"/>
          <w:sz w:val="22"/>
          <w:szCs w:val="22"/>
        </w:rPr>
        <w:t xml:space="preserve">). To test its feasibility and sensitivity, we applied </w:t>
      </w:r>
      <w:proofErr w:type="spellStart"/>
      <w:r w:rsidRPr="00525EAA">
        <w:rPr>
          <w:rFonts w:ascii="Arial" w:hAnsi="Arial" w:cs="Arial"/>
          <w:sz w:val="22"/>
          <w:szCs w:val="22"/>
        </w:rPr>
        <w:t>QuaNCAT</w:t>
      </w:r>
      <w:proofErr w:type="spellEnd"/>
      <w:r w:rsidRPr="00525EAA">
        <w:rPr>
          <w:rFonts w:ascii="Arial" w:hAnsi="Arial" w:cs="Arial"/>
          <w:sz w:val="22"/>
          <w:szCs w:val="22"/>
        </w:rPr>
        <w:t xml:space="preserve"> to freshly isolated human CD4 T cells (hCD4</w:t>
      </w:r>
      <w:r w:rsidRPr="00525EAA">
        <w:rPr>
          <w:rFonts w:ascii="Arial" w:hAnsi="Arial" w:cs="Arial"/>
          <w:sz w:val="22"/>
          <w:szCs w:val="22"/>
          <w:vertAlign w:val="superscript"/>
        </w:rPr>
        <w:t>+</w:t>
      </w:r>
      <w:r w:rsidRPr="00525EAA">
        <w:rPr>
          <w:rFonts w:ascii="Arial" w:hAnsi="Arial" w:cs="Arial"/>
          <w:sz w:val="22"/>
          <w:szCs w:val="22"/>
        </w:rPr>
        <w:t xml:space="preserve">) stimulated by </w:t>
      </w:r>
      <w:proofErr w:type="spellStart"/>
      <w:r w:rsidRPr="00525EAA">
        <w:rPr>
          <w:rFonts w:ascii="Arial" w:hAnsi="Arial" w:cs="Arial"/>
          <w:sz w:val="22"/>
          <w:szCs w:val="22"/>
        </w:rPr>
        <w:t>Phorbol</w:t>
      </w:r>
      <w:proofErr w:type="spellEnd"/>
      <w:r w:rsidRPr="00525EAA">
        <w:rPr>
          <w:rFonts w:ascii="Arial" w:hAnsi="Arial" w:cs="Arial"/>
          <w:sz w:val="22"/>
          <w:szCs w:val="22"/>
        </w:rPr>
        <w:t xml:space="preserve"> 12-myristate 13-acetate (PMA) and </w:t>
      </w:r>
      <w:proofErr w:type="spellStart"/>
      <w:r w:rsidRPr="00525EAA">
        <w:rPr>
          <w:rFonts w:ascii="Arial" w:hAnsi="Arial" w:cs="Arial"/>
          <w:sz w:val="22"/>
          <w:szCs w:val="22"/>
        </w:rPr>
        <w:t>ionomycin</w:t>
      </w:r>
      <w:proofErr w:type="spellEnd"/>
      <w:r w:rsidRPr="00525EAA">
        <w:rPr>
          <w:rFonts w:ascii="Arial" w:hAnsi="Arial" w:cs="Arial"/>
          <w:sz w:val="22"/>
          <w:szCs w:val="22"/>
        </w:rPr>
        <w:t>. These drugs closely mimic cellular activation by antigen and co-stimuli, thereby eliciting proliferation and differentiation. hCD4</w:t>
      </w:r>
      <w:r w:rsidRPr="00525EAA">
        <w:rPr>
          <w:rFonts w:ascii="Arial" w:hAnsi="Arial" w:cs="Arial"/>
          <w:sz w:val="22"/>
          <w:szCs w:val="22"/>
          <w:vertAlign w:val="superscript"/>
        </w:rPr>
        <w:t>+</w:t>
      </w:r>
      <w:r w:rsidRPr="00525EAA">
        <w:rPr>
          <w:rFonts w:ascii="Arial" w:hAnsi="Arial" w:cs="Arial"/>
          <w:sz w:val="22"/>
          <w:szCs w:val="22"/>
        </w:rPr>
        <w:t xml:space="preserve"> cells were starved for 60 min in Met-, </w:t>
      </w:r>
      <w:proofErr w:type="spellStart"/>
      <w:r w:rsidRPr="00525EAA">
        <w:rPr>
          <w:rFonts w:ascii="Arial" w:hAnsi="Arial" w:cs="Arial"/>
          <w:sz w:val="22"/>
          <w:szCs w:val="22"/>
        </w:rPr>
        <w:t>Arg</w:t>
      </w:r>
      <w:proofErr w:type="spellEnd"/>
      <w:r w:rsidRPr="00525EAA">
        <w:rPr>
          <w:rFonts w:ascii="Arial" w:hAnsi="Arial" w:cs="Arial"/>
          <w:sz w:val="22"/>
          <w:szCs w:val="22"/>
        </w:rPr>
        <w:t xml:space="preserve">- and Lys-depleted medium and then cultured for 2 and 4 h with 1 </w:t>
      </w:r>
      <w:proofErr w:type="spellStart"/>
      <w:r w:rsidRPr="00525EAA">
        <w:rPr>
          <w:rFonts w:ascii="Arial" w:hAnsi="Arial" w:cs="Arial"/>
          <w:sz w:val="22"/>
          <w:szCs w:val="22"/>
        </w:rPr>
        <w:t>mM</w:t>
      </w:r>
      <w:proofErr w:type="spellEnd"/>
      <w:r w:rsidRPr="00525EAA">
        <w:rPr>
          <w:rFonts w:ascii="Arial" w:hAnsi="Arial" w:cs="Arial"/>
          <w:sz w:val="22"/>
          <w:szCs w:val="22"/>
        </w:rPr>
        <w:t xml:space="preserve"> AHA and either ‘heavy’ [</w:t>
      </w:r>
      <w:r w:rsidRPr="00525EAA">
        <w:rPr>
          <w:rFonts w:ascii="Arial" w:hAnsi="Arial" w:cs="Arial"/>
          <w:sz w:val="22"/>
          <w:szCs w:val="22"/>
          <w:vertAlign w:val="superscript"/>
        </w:rPr>
        <w:t>13</w:t>
      </w:r>
      <w:r w:rsidRPr="00525EAA">
        <w:rPr>
          <w:rFonts w:ascii="Arial" w:hAnsi="Arial" w:cs="Arial"/>
          <w:sz w:val="22"/>
          <w:szCs w:val="22"/>
        </w:rPr>
        <w:t>C</w:t>
      </w:r>
      <w:r w:rsidRPr="00525EAA">
        <w:rPr>
          <w:rFonts w:ascii="Arial" w:hAnsi="Arial" w:cs="Arial"/>
          <w:sz w:val="22"/>
          <w:szCs w:val="22"/>
          <w:vertAlign w:val="subscript"/>
        </w:rPr>
        <w:t>6</w:t>
      </w:r>
      <w:r w:rsidRPr="00525EAA">
        <w:rPr>
          <w:rFonts w:ascii="Arial" w:hAnsi="Arial" w:cs="Arial"/>
          <w:sz w:val="22"/>
          <w:szCs w:val="22"/>
        </w:rPr>
        <w:t>,</w:t>
      </w:r>
      <w:r w:rsidRPr="00525EAA">
        <w:rPr>
          <w:rFonts w:ascii="Arial" w:hAnsi="Arial" w:cs="Arial"/>
          <w:sz w:val="22"/>
          <w:szCs w:val="22"/>
          <w:vertAlign w:val="superscript"/>
        </w:rPr>
        <w:t>15</w:t>
      </w:r>
      <w:r w:rsidRPr="00525EAA">
        <w:rPr>
          <w:rFonts w:ascii="Arial" w:hAnsi="Arial" w:cs="Arial"/>
          <w:sz w:val="22"/>
          <w:szCs w:val="22"/>
        </w:rPr>
        <w:t>N</w:t>
      </w:r>
      <w:r w:rsidRPr="00525EAA">
        <w:rPr>
          <w:rFonts w:ascii="Arial" w:hAnsi="Arial" w:cs="Arial"/>
          <w:sz w:val="22"/>
          <w:szCs w:val="22"/>
          <w:vertAlign w:val="subscript"/>
        </w:rPr>
        <w:t>4</w:t>
      </w:r>
      <w:r w:rsidRPr="00525EAA">
        <w:rPr>
          <w:rFonts w:ascii="Arial" w:hAnsi="Arial" w:cs="Arial"/>
          <w:sz w:val="22"/>
          <w:szCs w:val="22"/>
        </w:rPr>
        <w:t>]-L-</w:t>
      </w:r>
      <w:proofErr w:type="spellStart"/>
      <w:r w:rsidRPr="00525EAA">
        <w:rPr>
          <w:rFonts w:ascii="Arial" w:hAnsi="Arial" w:cs="Arial"/>
          <w:sz w:val="22"/>
          <w:szCs w:val="22"/>
        </w:rPr>
        <w:t>Arg</w:t>
      </w:r>
      <w:proofErr w:type="spellEnd"/>
      <w:r w:rsidRPr="00525EAA">
        <w:rPr>
          <w:rFonts w:ascii="Arial" w:hAnsi="Arial" w:cs="Arial"/>
          <w:sz w:val="22"/>
          <w:szCs w:val="22"/>
        </w:rPr>
        <w:t xml:space="preserve"> and [</w:t>
      </w:r>
      <w:r w:rsidRPr="00525EAA">
        <w:rPr>
          <w:rFonts w:ascii="Arial" w:hAnsi="Arial" w:cs="Arial"/>
          <w:sz w:val="22"/>
          <w:szCs w:val="22"/>
          <w:vertAlign w:val="superscript"/>
        </w:rPr>
        <w:t>13</w:t>
      </w:r>
      <w:r w:rsidRPr="00525EAA">
        <w:rPr>
          <w:rFonts w:ascii="Arial" w:hAnsi="Arial" w:cs="Arial"/>
          <w:sz w:val="22"/>
          <w:szCs w:val="22"/>
        </w:rPr>
        <w:t>C</w:t>
      </w:r>
      <w:r w:rsidRPr="00525EAA">
        <w:rPr>
          <w:rFonts w:ascii="Arial" w:hAnsi="Arial" w:cs="Arial"/>
          <w:sz w:val="22"/>
          <w:szCs w:val="22"/>
          <w:vertAlign w:val="subscript"/>
        </w:rPr>
        <w:t>6</w:t>
      </w:r>
      <w:r w:rsidRPr="00525EAA">
        <w:rPr>
          <w:rFonts w:ascii="Arial" w:hAnsi="Arial" w:cs="Arial"/>
          <w:sz w:val="22"/>
          <w:szCs w:val="22"/>
        </w:rPr>
        <w:t>,</w:t>
      </w:r>
      <w:r w:rsidRPr="00525EAA">
        <w:rPr>
          <w:rFonts w:ascii="Arial" w:hAnsi="Arial" w:cs="Arial"/>
          <w:sz w:val="22"/>
          <w:szCs w:val="22"/>
          <w:vertAlign w:val="superscript"/>
        </w:rPr>
        <w:t>15</w:t>
      </w:r>
      <w:r w:rsidRPr="00525EAA">
        <w:rPr>
          <w:rFonts w:ascii="Arial" w:hAnsi="Arial" w:cs="Arial"/>
          <w:sz w:val="22"/>
          <w:szCs w:val="22"/>
        </w:rPr>
        <w:t>N</w:t>
      </w:r>
      <w:r w:rsidRPr="00525EAA">
        <w:rPr>
          <w:rFonts w:ascii="Arial" w:hAnsi="Arial" w:cs="Arial"/>
          <w:sz w:val="22"/>
          <w:szCs w:val="22"/>
          <w:vertAlign w:val="subscript"/>
        </w:rPr>
        <w:t>2</w:t>
      </w:r>
      <w:r w:rsidRPr="00525EAA">
        <w:rPr>
          <w:rFonts w:ascii="Arial" w:hAnsi="Arial" w:cs="Arial"/>
          <w:sz w:val="22"/>
          <w:szCs w:val="22"/>
        </w:rPr>
        <w:t>]-L-Lys, for stimulated cells, or with ‘medium’ [</w:t>
      </w:r>
      <w:r w:rsidRPr="00525EAA">
        <w:rPr>
          <w:rFonts w:ascii="Arial" w:hAnsi="Arial" w:cs="Arial"/>
          <w:sz w:val="22"/>
          <w:szCs w:val="22"/>
          <w:vertAlign w:val="superscript"/>
        </w:rPr>
        <w:t>13</w:t>
      </w:r>
      <w:r w:rsidRPr="00525EAA">
        <w:rPr>
          <w:rFonts w:ascii="Arial" w:hAnsi="Arial" w:cs="Arial"/>
          <w:sz w:val="22"/>
          <w:szCs w:val="22"/>
        </w:rPr>
        <w:t>C</w:t>
      </w:r>
      <w:r w:rsidRPr="00525EAA">
        <w:rPr>
          <w:rFonts w:ascii="Arial" w:hAnsi="Arial" w:cs="Arial"/>
          <w:sz w:val="22"/>
          <w:szCs w:val="22"/>
          <w:vertAlign w:val="subscript"/>
        </w:rPr>
        <w:t>6</w:t>
      </w:r>
      <w:r w:rsidRPr="00525EAA">
        <w:rPr>
          <w:rFonts w:ascii="Arial" w:hAnsi="Arial" w:cs="Arial"/>
          <w:sz w:val="22"/>
          <w:szCs w:val="22"/>
        </w:rPr>
        <w:t>]-L-</w:t>
      </w:r>
      <w:proofErr w:type="spellStart"/>
      <w:r w:rsidRPr="00525EAA">
        <w:rPr>
          <w:rFonts w:ascii="Arial" w:hAnsi="Arial" w:cs="Arial"/>
          <w:sz w:val="22"/>
          <w:szCs w:val="22"/>
        </w:rPr>
        <w:t>Arg</w:t>
      </w:r>
      <w:proofErr w:type="spellEnd"/>
      <w:r w:rsidRPr="00525EAA">
        <w:rPr>
          <w:rFonts w:ascii="Arial" w:hAnsi="Arial" w:cs="Arial"/>
          <w:sz w:val="22"/>
          <w:szCs w:val="22"/>
        </w:rPr>
        <w:t xml:space="preserve"> and [</w:t>
      </w:r>
      <w:r w:rsidRPr="00525EAA">
        <w:rPr>
          <w:rFonts w:ascii="Arial" w:hAnsi="Arial" w:cs="Arial"/>
          <w:sz w:val="22"/>
          <w:szCs w:val="22"/>
          <w:vertAlign w:val="superscript"/>
        </w:rPr>
        <w:t>2</w:t>
      </w:r>
      <w:r w:rsidRPr="00525EAA">
        <w:rPr>
          <w:rFonts w:ascii="Arial" w:hAnsi="Arial" w:cs="Arial"/>
          <w:sz w:val="22"/>
          <w:szCs w:val="22"/>
        </w:rPr>
        <w:t>H</w:t>
      </w:r>
      <w:r w:rsidRPr="00525EAA">
        <w:rPr>
          <w:rFonts w:ascii="Arial" w:hAnsi="Arial" w:cs="Arial"/>
          <w:sz w:val="22"/>
          <w:szCs w:val="22"/>
          <w:vertAlign w:val="subscript"/>
        </w:rPr>
        <w:t>4</w:t>
      </w:r>
      <w:r w:rsidRPr="00525EAA">
        <w:rPr>
          <w:rFonts w:ascii="Arial" w:hAnsi="Arial" w:cs="Arial"/>
          <w:sz w:val="22"/>
          <w:szCs w:val="22"/>
        </w:rPr>
        <w:t>]-L-Lys, for non-stimulated cells (</w:t>
      </w:r>
      <w:r w:rsidRPr="00525EAA">
        <w:rPr>
          <w:rFonts w:ascii="Arial" w:hAnsi="Arial" w:cs="Arial"/>
          <w:b/>
          <w:sz w:val="22"/>
          <w:szCs w:val="22"/>
        </w:rPr>
        <w:t>Fig. 1</w:t>
      </w:r>
      <w:r w:rsidRPr="00525EAA">
        <w:rPr>
          <w:rFonts w:ascii="Arial" w:hAnsi="Arial" w:cs="Arial"/>
          <w:sz w:val="22"/>
          <w:szCs w:val="22"/>
        </w:rPr>
        <w:t xml:space="preserve">). This labelling strategy ensured straightforward distinction by MS of stimulation-induced (‘heavy-labelled’) from steady-state (‘medium-labelled’) synthesised proteins. 1 </w:t>
      </w:r>
      <w:proofErr w:type="spellStart"/>
      <w:r w:rsidRPr="00525EAA">
        <w:rPr>
          <w:rFonts w:ascii="Arial" w:hAnsi="Arial" w:cs="Arial"/>
          <w:sz w:val="22"/>
          <w:szCs w:val="22"/>
        </w:rPr>
        <w:t>mM</w:t>
      </w:r>
      <w:proofErr w:type="spellEnd"/>
      <w:r w:rsidRPr="00525EAA">
        <w:rPr>
          <w:rFonts w:ascii="Arial" w:hAnsi="Arial" w:cs="Arial"/>
          <w:sz w:val="22"/>
          <w:szCs w:val="22"/>
        </w:rPr>
        <w:t xml:space="preserve"> AHA pulse for up to a maximum of 4 h did not cause significant changes in T cell morphology and viability (</w:t>
      </w:r>
      <w:r w:rsidRPr="00525EAA">
        <w:rPr>
          <w:rFonts w:ascii="Arial" w:hAnsi="Arial" w:cs="Arial"/>
          <w:b/>
          <w:sz w:val="22"/>
          <w:szCs w:val="22"/>
        </w:rPr>
        <w:t>Supplementary Fig. 1</w:t>
      </w:r>
      <w:r w:rsidRPr="00525EAA">
        <w:rPr>
          <w:rFonts w:ascii="Arial" w:hAnsi="Arial" w:cs="Arial"/>
          <w:sz w:val="22"/>
          <w:szCs w:val="22"/>
        </w:rPr>
        <w:t xml:space="preserve">). As examined in </w:t>
      </w:r>
      <w:proofErr w:type="spellStart"/>
      <w:r w:rsidRPr="00525EAA">
        <w:rPr>
          <w:rFonts w:ascii="Arial" w:hAnsi="Arial" w:cs="Arial"/>
          <w:sz w:val="22"/>
          <w:szCs w:val="22"/>
        </w:rPr>
        <w:t>Jurkat</w:t>
      </w:r>
      <w:proofErr w:type="spellEnd"/>
      <w:r w:rsidRPr="00525EAA">
        <w:rPr>
          <w:rFonts w:ascii="Arial" w:hAnsi="Arial" w:cs="Arial"/>
          <w:sz w:val="22"/>
          <w:szCs w:val="22"/>
        </w:rPr>
        <w:t xml:space="preserve"> T cells, these pulse conditions had no significant effect on the rate of protein synthesis as compared to Met-pulsed cells and proteins containing AHA or Met had very similar degradation rates (</w:t>
      </w:r>
      <w:r w:rsidRPr="00525EAA">
        <w:rPr>
          <w:rFonts w:ascii="Arial" w:hAnsi="Arial" w:cs="Arial"/>
          <w:b/>
          <w:sz w:val="22"/>
          <w:szCs w:val="22"/>
        </w:rPr>
        <w:t>Supplementary. Fig. 2</w:t>
      </w:r>
      <w:r w:rsidRPr="00525EAA">
        <w:rPr>
          <w:rFonts w:ascii="Arial" w:hAnsi="Arial" w:cs="Arial"/>
          <w:sz w:val="22"/>
          <w:szCs w:val="22"/>
        </w:rPr>
        <w:t xml:space="preserve">). </w:t>
      </w:r>
    </w:p>
    <w:p w14:paraId="272B61D8" w14:textId="5B4CF398" w:rsidR="00BA5CDF" w:rsidRPr="00525EAA" w:rsidRDefault="00BA5CDF" w:rsidP="00762BA0">
      <w:pPr>
        <w:widowControl w:val="0"/>
        <w:autoSpaceDE w:val="0"/>
        <w:autoSpaceDN w:val="0"/>
        <w:adjustRightInd w:val="0"/>
        <w:spacing w:line="480" w:lineRule="auto"/>
        <w:rPr>
          <w:rFonts w:ascii="Arial" w:hAnsi="Arial" w:cs="Arial"/>
          <w:sz w:val="22"/>
          <w:szCs w:val="22"/>
        </w:rPr>
      </w:pPr>
      <w:r w:rsidRPr="00525EAA">
        <w:rPr>
          <w:rFonts w:ascii="Arial" w:hAnsi="Arial" w:cs="Arial"/>
          <w:sz w:val="22"/>
          <w:szCs w:val="22"/>
        </w:rPr>
        <w:t xml:space="preserve">We mixed non-stimulated and stimulated cells in a 1:1 ratio and extracted proteins by SDS, </w:t>
      </w:r>
      <w:del w:id="18" w:author="kkatsch" w:date="2013-02-08T11:25:00Z">
        <w:r w:rsidRPr="00525EAA" w:rsidDel="00793C18">
          <w:rPr>
            <w:rFonts w:ascii="Arial" w:hAnsi="Arial" w:cs="Arial"/>
            <w:sz w:val="22"/>
            <w:szCs w:val="22"/>
          </w:rPr>
          <w:delText xml:space="preserve"> </w:delText>
        </w:r>
      </w:del>
      <w:r w:rsidRPr="00525EAA">
        <w:rPr>
          <w:rFonts w:ascii="Arial" w:hAnsi="Arial" w:cs="Arial"/>
          <w:sz w:val="22"/>
          <w:szCs w:val="22"/>
        </w:rPr>
        <w:t>followed by</w:t>
      </w:r>
      <w:del w:id="19" w:author="kkatsch" w:date="2013-02-08T11:25:00Z">
        <w:r w:rsidRPr="00525EAA" w:rsidDel="00793C18">
          <w:rPr>
            <w:rFonts w:ascii="Arial" w:hAnsi="Arial" w:cs="Arial"/>
            <w:sz w:val="22"/>
            <w:szCs w:val="22"/>
          </w:rPr>
          <w:delText>,</w:delText>
        </w:r>
      </w:del>
      <w:r w:rsidRPr="00525EAA">
        <w:rPr>
          <w:rFonts w:ascii="Arial" w:hAnsi="Arial" w:cs="Arial"/>
          <w:sz w:val="22"/>
          <w:szCs w:val="22"/>
        </w:rPr>
        <w:t xml:space="preserve"> reduction</w:t>
      </w:r>
      <w:del w:id="20" w:author="kkatsch" w:date="2013-02-08T11:25:00Z">
        <w:r w:rsidRPr="00525EAA" w:rsidDel="00793C18">
          <w:rPr>
            <w:rFonts w:ascii="Arial" w:hAnsi="Arial" w:cs="Arial"/>
            <w:sz w:val="22"/>
            <w:szCs w:val="22"/>
          </w:rPr>
          <w:delText>,</w:delText>
        </w:r>
      </w:del>
      <w:r w:rsidRPr="00525EAA">
        <w:rPr>
          <w:rFonts w:ascii="Arial" w:hAnsi="Arial" w:cs="Arial"/>
          <w:sz w:val="22"/>
          <w:szCs w:val="22"/>
        </w:rPr>
        <w:t xml:space="preserve">, alkylation and performed the </w:t>
      </w:r>
      <w:proofErr w:type="spellStart"/>
      <w:r w:rsidRPr="00525EAA">
        <w:rPr>
          <w:rFonts w:ascii="Arial" w:hAnsi="Arial" w:cs="Arial"/>
          <w:sz w:val="22"/>
          <w:szCs w:val="22"/>
        </w:rPr>
        <w:t>CuAAC</w:t>
      </w:r>
      <w:proofErr w:type="spellEnd"/>
      <w:r w:rsidRPr="00525EAA">
        <w:rPr>
          <w:rFonts w:ascii="Arial" w:hAnsi="Arial" w:cs="Arial"/>
          <w:sz w:val="22"/>
          <w:szCs w:val="22"/>
        </w:rPr>
        <w:t xml:space="preserve"> reaction with an </w:t>
      </w:r>
      <w:r w:rsidRPr="00525EAA">
        <w:rPr>
          <w:rFonts w:ascii="Arial" w:hAnsi="Arial" w:cs="Arial"/>
          <w:sz w:val="22"/>
          <w:szCs w:val="22"/>
        </w:rPr>
        <w:lastRenderedPageBreak/>
        <w:t xml:space="preserve">alkyne-containing </w:t>
      </w:r>
      <w:proofErr w:type="spellStart"/>
      <w:r w:rsidRPr="00525EAA">
        <w:rPr>
          <w:rFonts w:ascii="Arial" w:hAnsi="Arial" w:cs="Arial"/>
          <w:sz w:val="22"/>
          <w:szCs w:val="22"/>
        </w:rPr>
        <w:t>biotinylated</w:t>
      </w:r>
      <w:proofErr w:type="spellEnd"/>
      <w:r w:rsidRPr="00525EAA">
        <w:rPr>
          <w:rFonts w:ascii="Arial" w:hAnsi="Arial" w:cs="Arial"/>
          <w:sz w:val="22"/>
          <w:szCs w:val="22"/>
        </w:rPr>
        <w:t xml:space="preserve"> cleavable linker</w:t>
      </w:r>
      <w:hyperlink w:anchor="_ENREF_12" w:tooltip="Szychowski, 2010 #373" w:history="1">
        <w:r w:rsidRPr="00525EAA">
          <w:rPr>
            <w:rFonts w:ascii="Arial" w:hAnsi="Arial" w:cs="Arial"/>
            <w:sz w:val="22"/>
            <w:szCs w:val="22"/>
          </w:rPr>
          <w:fldChar w:fldCharType="begin">
            <w:fldData xml:space="preserve">PEVuZE5vdGU+PENpdGU+PEF1dGhvcj5TenljaG93c2tpPC9BdXRob3I+PFllYXI+MjAxMDwvWWVh
cj48UmVjTnVtPjM3MzwvUmVjTnVtPjxEaXNwbGF5VGV4dD48c3R5bGUgZmFjZT0ic3VwZXJzY3Jp
cHQiPjEyPC9zdHlsZT48L0Rpc3BsYXlUZXh0PjxyZWNvcmQ+PHJlYy1udW1iZXI+MzczPC9yZWMt
bnVtYmVyPjxmb3JlaWduLWtleXM+PGtleSBhcHA9IkVOIiBkYi1pZD0iZTBhcHNyczlhZXA1MGll
dHpzNDV0MHpwejllenNyeHJzZjB6Ij4zNzM8L2tleT48L2ZvcmVpZ24ta2V5cz48cmVmLXR5cGUg
bmFtZT0iSm91cm5hbCBBcnRpY2xlIj4xNzwvcmVmLXR5cGU+PGNvbnRyaWJ1dG9ycz48YXV0aG9y
cz48YXV0aG9yPlN6eWNob3dza2ksIEouPC9hdXRob3I+PGF1dGhvcj5NYWhkYXZpLCBBLjwvYXV0
aG9yPjxhdXRob3I+SG9kYXMsIEouIEouPC9hdXRob3I+PGF1dGhvcj5CYWdlcnQsIEouIEQuPC9h
dXRob3I+PGF1dGhvcj5OZ28sIEouIFQuPC9hdXRob3I+PGF1dGhvcj5MYW5kZ3JhZiwgUC48L2F1
dGhvcj48YXV0aG9yPkRpZXRlcmljaCwgRC4gQy48L2F1dGhvcj48YXV0aG9yPlNjaHVtYW4sIEUu
IE0uPC9hdXRob3I+PGF1dGhvcj5UaXJyZWxsLCBELiBBLjwvYXV0aG9yPjwvYXV0aG9ycz48L2Nv
bnRyaWJ1dG9ycz48YXV0aC1hZGRyZXNzPkRpdmlzaW9uIG9mIENoZW1pc3RyeSBhbmQgQ2hlbWlj
YWwgRW5naW5lZXJpbmcsIENhbGlmb3JuaWEgSW5zdGl0dXRlIG9mIFRlY2hub2xvZ3ksIDEyMDAg
RWFzdCBDYWxpZm9ybmlhIEJvdWxldmFyZCwgUGFzYWRlbmEsIENhbGlmb3JuaWEgOTExMjUsIFVT
QS48L2F1dGgtYWRkcmVzcz48dGl0bGVzPjx0aXRsZT5DbGVhdmFibGUgYmlvdGluIHByb2JlcyBm
b3IgbGFiZWxpbmcgb2YgYmlvbW9sZWN1bGVzIHZpYSBhemlkZS1hbGt5bmUgY3ljbG9hZGRpdGlv
bjwvdGl0bGU+PHNlY29uZGFyeS10aXRsZT5Kb3VybmFsIG9mIHRoZSBBbWVyaWNhbiBDaGVtaWNh
bCBTb2NpZXR5PC9zZWNvbmRhcnktdGl0bGU+PGFsdC10aXRsZT5KIEFtIENoZW0gU29jPC9hbHQt
dGl0bGU+PC90aXRsZXM+PHBlcmlvZGljYWw+PGZ1bGwtdGl0bGU+Sm91cm5hbCBvZiB0aGUgQW1l
cmljYW4gQ2hlbWljYWwgU29jaWV0eTwvZnVsbC10aXRsZT48YWJici0xPkogQW0gQ2hlbSBTb2M8
L2FiYnItMT48L3BlcmlvZGljYWw+PGFsdC1wZXJpb2RpY2FsPjxmdWxsLXRpdGxlPkpvdXJuYWwg
b2YgdGhlIEFtZXJpY2FuIENoZW1pY2FsIFNvY2lldHk8L2Z1bGwtdGl0bGU+PGFiYnItMT5KIEFt
IENoZW0gU29jPC9hYmJyLTE+PC9hbHQtcGVyaW9kaWNhbD48cGFnZXM+MTgzNTEtNjA8L3BhZ2Vz
Pjx2b2x1bWU+MTMyPC92b2x1bWU+PG51bWJlcj41MTwvbnVtYmVyPjxlZGl0aW9uPjIwMTAvMTIv
MTU8L2VkaXRpb24+PGtleXdvcmRzPjxrZXl3b3JkPkFsa3luZXMvKmNoZW1pc3RyeTwva2V5d29y
ZD48a2V5d29yZD5BemlkZXMvKmNoZW1pc3RyeTwva2V5d29yZD48a2V5d29yZD5CaW90aW4vKmNo
ZW1pc3RyeTwva2V5d29yZD48a2V5d29yZD5DeWNsaXphdGlvbjwva2V5d29yZD48a2V5d29yZD5E
YXBzb25lPC9rZXl3b3JkPjxrZXl3b3JkPkdyZWVuIEZsdW9yZXNjZW50IFByb3RlaW5zL2NoZW1p
c3RyeTwva2V5d29yZD48a2V5d29yZD5Nb2xlY3VsYXIgUHJvYmVzL2NoZW1pY2FsIHN5bnRoZXNp
cy8qY2hlbWlzdHJ5PC9rZXl3b3JkPjxrZXl3b3JkPlByb3RlaW4gU3RydWN0dXJlLCBTZWNvbmRh
cnk8L2tleXdvcmQ+PGtleXdvcmQ+UHJvdGVpbnMvKmNoZW1pc3RyeTwva2V5d29yZD48L2tleXdv
cmRzPjxkYXRlcz48eWVhcj4yMDEwPC95ZWFyPjxwdWItZGF0ZXM+PGRhdGU+RGVjIDI5PC9kYXRl
PjwvcHViLWRhdGVzPjwvZGF0ZXM+PGlzYm4+MTUyMC01MTI2IChFbGVjdHJvbmljKSYjeEQ7MDAw
Mi03ODYzIChMaW5raW5nKTwvaXNibj48YWNjZXNzaW9uLW51bT4yMTE0MTg2MTwvYWNjZXNzaW9u
LW51bT48d29yay10eXBlPlJlc2VhcmNoIFN1cHBvcnQsIE4uSS5ILiwgRXh0cmFtdXJhbCYjeEQ7
UmVzZWFyY2ggU3VwcG9ydCwgTm9uLVUuUy4gR292JmFwb3M7dCYjeEQ7UmVzZWFyY2ggU3VwcG9y
dCwgVS5TLiBHb3YmYXBvczt0LCBOb24tUC5ILlMuPC93b3JrLXR5cGU+PHVybHM+PHJlbGF0ZWQt
dXJscz48dXJsPmh0dHA6Ly93d3cubmNiaS5ubG0ubmloLmdvdi9wdWJtZWQvMjExNDE4NjE8L3Vy
bD48L3JlbGF0ZWQtdXJscz48L3VybHM+PGN1c3RvbTI+MzAxNjA1MDwvY3VzdG9tMj48ZWxlY3Ry
b25pYy1yZXNvdXJjZS1udW0+MTAuMTAyMS9qYTEwODM5MDk8L2VsZWN0cm9uaWMtcmVzb3VyY2Ut
bnVtPjxsYW5ndWFnZT5lbmc8L2xhbmd1YWdlPjwvcmVjb3JkPjwvQ2l0ZT48L0VuZE5vdGU+ADAA
YwBl
</w:fldData>
          </w:fldChar>
        </w:r>
        <w:r w:rsidRPr="00525EAA">
          <w:rPr>
            <w:rFonts w:ascii="Arial" w:hAnsi="Arial" w:cs="Arial"/>
            <w:sz w:val="22"/>
            <w:szCs w:val="22"/>
          </w:rPr>
          <w:instrText xml:space="preserve"> ADDIN EN.CITE </w:instrText>
        </w:r>
        <w:r w:rsidRPr="00525EAA">
          <w:rPr>
            <w:rFonts w:ascii="Arial" w:hAnsi="Arial" w:cs="Arial"/>
            <w:sz w:val="22"/>
            <w:szCs w:val="22"/>
          </w:rPr>
          <w:fldChar w:fldCharType="begin">
            <w:fldData xml:space="preserve">PEVuZE5vdGU+PENpdGU+PEF1dGhvcj5TenljaG93c2tpPC9BdXRob3I+PFllYXI+MjAxMDwvWWVh
cj48UmVjTnVtPjM3MzwvUmVjTnVtPjxEaXNwbGF5VGV4dD48c3R5bGUgZmFjZT0ic3VwZXJzY3Jp
cHQiPjEyPC9zdHlsZT48L0Rpc3BsYXlUZXh0PjxyZWNvcmQ+PHJlYy1udW1iZXI+MzczPC9yZWMt
bnVtYmVyPjxmb3JlaWduLWtleXM+PGtleSBhcHA9IkVOIiBkYi1pZD0iZTBhcHNyczlhZXA1MGll
dHpzNDV0MHpwejllenNyeHJzZjB6Ij4zNzM8L2tleT48L2ZvcmVpZ24ta2V5cz48cmVmLXR5cGUg
bmFtZT0iSm91cm5hbCBBcnRpY2xlIj4xNzwvcmVmLXR5cGU+PGNvbnRyaWJ1dG9ycz48YXV0aG9y
cz48YXV0aG9yPlN6eWNob3dza2ksIEouPC9hdXRob3I+PGF1dGhvcj5NYWhkYXZpLCBBLjwvYXV0
aG9yPjxhdXRob3I+SG9kYXMsIEouIEouPC9hdXRob3I+PGF1dGhvcj5CYWdlcnQsIEouIEQuPC9h
dXRob3I+PGF1dGhvcj5OZ28sIEouIFQuPC9hdXRob3I+PGF1dGhvcj5MYW5kZ3JhZiwgUC48L2F1
dGhvcj48YXV0aG9yPkRpZXRlcmljaCwgRC4gQy48L2F1dGhvcj48YXV0aG9yPlNjaHVtYW4sIEUu
IE0uPC9hdXRob3I+PGF1dGhvcj5UaXJyZWxsLCBELiBBLjwvYXV0aG9yPjwvYXV0aG9ycz48L2Nv
bnRyaWJ1dG9ycz48YXV0aC1hZGRyZXNzPkRpdmlzaW9uIG9mIENoZW1pc3RyeSBhbmQgQ2hlbWlj
YWwgRW5naW5lZXJpbmcsIENhbGlmb3JuaWEgSW5zdGl0dXRlIG9mIFRlY2hub2xvZ3ksIDEyMDAg
RWFzdCBDYWxpZm9ybmlhIEJvdWxldmFyZCwgUGFzYWRlbmEsIENhbGlmb3JuaWEgOTExMjUsIFVT
QS48L2F1dGgtYWRkcmVzcz48dGl0bGVzPjx0aXRsZT5DbGVhdmFibGUgYmlvdGluIHByb2JlcyBm
b3IgbGFiZWxpbmcgb2YgYmlvbW9sZWN1bGVzIHZpYSBhemlkZS1hbGt5bmUgY3ljbG9hZGRpdGlv
bjwvdGl0bGU+PHNlY29uZGFyeS10aXRsZT5Kb3VybmFsIG9mIHRoZSBBbWVyaWNhbiBDaGVtaWNh
bCBTb2NpZXR5PC9zZWNvbmRhcnktdGl0bGU+PGFsdC10aXRsZT5KIEFtIENoZW0gU29jPC9hbHQt
dGl0bGU+PC90aXRsZXM+PHBlcmlvZGljYWw+PGZ1bGwtdGl0bGU+Sm91cm5hbCBvZiB0aGUgQW1l
cmljYW4gQ2hlbWljYWwgU29jaWV0eTwvZnVsbC10aXRsZT48YWJici0xPkogQW0gQ2hlbSBTb2M8
L2FiYnItMT48L3BlcmlvZGljYWw+PGFsdC1wZXJpb2RpY2FsPjxmdWxsLXRpdGxlPkpvdXJuYWwg
b2YgdGhlIEFtZXJpY2FuIENoZW1pY2FsIFNvY2lldHk8L2Z1bGwtdGl0bGU+PGFiYnItMT5KIEFt
IENoZW0gU29jPC9hYmJyLTE+PC9hbHQtcGVyaW9kaWNhbD48cGFnZXM+MTgzNTEtNjA8L3BhZ2Vz
Pjx2b2x1bWU+MTMyPC92b2x1bWU+PG51bWJlcj41MTwvbnVtYmVyPjxlZGl0aW9uPjIwMTAvMTIv
MTU8L2VkaXRpb24+PGtleXdvcmRzPjxrZXl3b3JkPkFsa3luZXMvKmNoZW1pc3RyeTwva2V5d29y
ZD48a2V5d29yZD5BemlkZXMvKmNoZW1pc3RyeTwva2V5d29yZD48a2V5d29yZD5CaW90aW4vKmNo
ZW1pc3RyeTwva2V5d29yZD48a2V5d29yZD5DeWNsaXphdGlvbjwva2V5d29yZD48a2V5d29yZD5E
YXBzb25lPC9rZXl3b3JkPjxrZXl3b3JkPkdyZWVuIEZsdW9yZXNjZW50IFByb3RlaW5zL2NoZW1p
c3RyeTwva2V5d29yZD48a2V5d29yZD5Nb2xlY3VsYXIgUHJvYmVzL2NoZW1pY2FsIHN5bnRoZXNp
cy8qY2hlbWlzdHJ5PC9rZXl3b3JkPjxrZXl3b3JkPlByb3RlaW4gU3RydWN0dXJlLCBTZWNvbmRh
cnk8L2tleXdvcmQ+PGtleXdvcmQ+UHJvdGVpbnMvKmNoZW1pc3RyeTwva2V5d29yZD48L2tleXdv
cmRzPjxkYXRlcz48eWVhcj4yMDEwPC95ZWFyPjxwdWItZGF0ZXM+PGRhdGU+RGVjIDI5PC9kYXRl
PjwvcHViLWRhdGVzPjwvZGF0ZXM+PGlzYm4+MTUyMC01MTI2IChFbGVjdHJvbmljKSYjeEQ7MDAw
Mi03ODYzIChMaW5raW5nKTwvaXNibj48YWNjZXNzaW9uLW51bT4yMTE0MTg2MTwvYWNjZXNzaW9u
LW51bT48d29yay10eXBlPlJlc2VhcmNoIFN1cHBvcnQsIE4uSS5ILiwgRXh0cmFtdXJhbCYjeEQ7
UmVzZWFyY2ggU3VwcG9ydCwgTm9uLVUuUy4gR292JmFwb3M7dCYjeEQ7UmVzZWFyY2ggU3VwcG9y
dCwgVS5TLiBHb3YmYXBvczt0LCBOb24tUC5ILlMuPC93b3JrLXR5cGU+PHVybHM+PHJlbGF0ZWQt
dXJscz48dXJsPmh0dHA6Ly93d3cubmNiaS5ubG0ubmloLmdvdi9wdWJtZWQvMjExNDE4NjE8L3Vy
bD48L3JlbGF0ZWQtdXJscz48L3VybHM+PGN1c3RvbTI+MzAxNjA1MDwvY3VzdG9tMj48ZWxlY3Ry
b25pYy1yZXNvdXJjZS1udW0+MTAuMTAyMS9qYTEwODM5MDk8L2VsZWN0cm9uaWMtcmVzb3VyY2Ut
bnVtPjxsYW5ndWFnZT5lbmc8L2xhbmd1YWdlPjwvcmVjb3JkPjwvQ2l0ZT48L0VuZE5vdGU+AAAA
AAAA
</w:fldData>
          </w:fldChar>
        </w:r>
        <w:r w:rsidRPr="00525EAA">
          <w:rPr>
            <w:rFonts w:ascii="Arial" w:hAnsi="Arial" w:cs="Arial"/>
            <w:sz w:val="22"/>
            <w:szCs w:val="22"/>
          </w:rPr>
          <w:instrText xml:space="preserve"> ADDIN EN.CITE.DATA </w:instrText>
        </w:r>
        <w:r w:rsidRPr="00525EAA">
          <w:rPr>
            <w:rFonts w:ascii="Arial" w:hAnsi="Arial" w:cs="Arial"/>
            <w:sz w:val="22"/>
            <w:szCs w:val="22"/>
          </w:rPr>
        </w:r>
        <w:r w:rsidRPr="00525EAA">
          <w:rPr>
            <w:rFonts w:ascii="Arial" w:hAnsi="Arial" w:cs="Arial"/>
            <w:sz w:val="22"/>
            <w:szCs w:val="22"/>
          </w:rPr>
          <w:fldChar w:fldCharType="end"/>
        </w:r>
        <w:r w:rsidRPr="00525EAA">
          <w:rPr>
            <w:rFonts w:ascii="Arial" w:hAnsi="Arial" w:cs="Arial"/>
            <w:sz w:val="22"/>
            <w:szCs w:val="22"/>
          </w:rPr>
        </w:r>
        <w:r w:rsidRPr="00525EAA">
          <w:rPr>
            <w:rFonts w:ascii="Arial" w:hAnsi="Arial" w:cs="Arial"/>
            <w:sz w:val="22"/>
            <w:szCs w:val="22"/>
          </w:rPr>
          <w:fldChar w:fldCharType="separate"/>
        </w:r>
        <w:r w:rsidRPr="00525EAA">
          <w:rPr>
            <w:rFonts w:ascii="Arial" w:hAnsi="Arial" w:cs="Arial"/>
            <w:noProof/>
            <w:sz w:val="22"/>
            <w:szCs w:val="22"/>
            <w:vertAlign w:val="superscript"/>
          </w:rPr>
          <w:t>12</w:t>
        </w:r>
        <w:r w:rsidRPr="00525EAA">
          <w:rPr>
            <w:rFonts w:ascii="Arial" w:hAnsi="Arial" w:cs="Arial"/>
            <w:sz w:val="22"/>
            <w:szCs w:val="22"/>
          </w:rPr>
          <w:fldChar w:fldCharType="end"/>
        </w:r>
      </w:hyperlink>
      <w:r w:rsidRPr="00525EAA">
        <w:t xml:space="preserve"> </w:t>
      </w:r>
      <w:r w:rsidRPr="00525EAA">
        <w:rPr>
          <w:rFonts w:ascii="Arial" w:hAnsi="Arial" w:cs="Arial"/>
          <w:sz w:val="22"/>
          <w:szCs w:val="22"/>
        </w:rPr>
        <w:t>(</w:t>
      </w:r>
      <w:r w:rsidRPr="00525EAA">
        <w:rPr>
          <w:rFonts w:ascii="Arial" w:hAnsi="Arial" w:cs="Arial"/>
          <w:b/>
          <w:sz w:val="22"/>
          <w:szCs w:val="22"/>
        </w:rPr>
        <w:t>Fig.1</w:t>
      </w:r>
      <w:r w:rsidRPr="00525EAA">
        <w:rPr>
          <w:rFonts w:ascii="Arial" w:hAnsi="Arial" w:cs="Arial"/>
          <w:sz w:val="22"/>
          <w:szCs w:val="22"/>
        </w:rPr>
        <w:t xml:space="preserve">). An optimised </w:t>
      </w:r>
      <w:proofErr w:type="spellStart"/>
      <w:r w:rsidRPr="00525EAA">
        <w:rPr>
          <w:rFonts w:ascii="Arial" w:hAnsi="Arial" w:cs="Arial"/>
          <w:sz w:val="22"/>
          <w:szCs w:val="22"/>
        </w:rPr>
        <w:t>CuAAC</w:t>
      </w:r>
      <w:proofErr w:type="spellEnd"/>
      <w:r w:rsidRPr="00525EAA">
        <w:rPr>
          <w:rFonts w:ascii="Arial" w:hAnsi="Arial" w:cs="Arial"/>
          <w:sz w:val="22"/>
          <w:szCs w:val="22"/>
        </w:rPr>
        <w:t xml:space="preserve"> protocol with Cu(I)-ligand complex proved superior to using Cu(II)/</w:t>
      </w:r>
      <w:proofErr w:type="spellStart"/>
      <w:r w:rsidRPr="00525EAA">
        <w:rPr>
          <w:rFonts w:ascii="Arial" w:hAnsi="Arial" w:cs="Arial"/>
          <w:sz w:val="22"/>
          <w:szCs w:val="22"/>
        </w:rPr>
        <w:t>ascorbate</w:t>
      </w:r>
      <w:proofErr w:type="spellEnd"/>
      <w:r w:rsidRPr="00525EAA">
        <w:rPr>
          <w:rFonts w:ascii="Arial" w:hAnsi="Arial" w:cs="Arial"/>
          <w:sz w:val="22"/>
          <w:szCs w:val="22"/>
        </w:rPr>
        <w:t xml:space="preserve"> (Online Methods), with enhanced rate (&lt;2 h) and reduced reactive oxygen species damage to proteins. After removal of excess alkyne tag, biotin-tagged proteins were bound to </w:t>
      </w:r>
      <w:proofErr w:type="spellStart"/>
      <w:r w:rsidRPr="00525EAA">
        <w:rPr>
          <w:rFonts w:ascii="Arial" w:hAnsi="Arial" w:cs="Arial"/>
          <w:sz w:val="22"/>
          <w:szCs w:val="22"/>
        </w:rPr>
        <w:t>NeutrAvidin</w:t>
      </w:r>
      <w:proofErr w:type="spellEnd"/>
      <w:r w:rsidRPr="00525EAA">
        <w:rPr>
          <w:rFonts w:ascii="Arial" w:hAnsi="Arial" w:cs="Arial"/>
          <w:sz w:val="22"/>
          <w:szCs w:val="22"/>
        </w:rPr>
        <w:t xml:space="preserve">-immobilized beads and non-specifically bound proteins removed by thorough washing. Anti-biotin antibody </w:t>
      </w:r>
      <w:proofErr w:type="spellStart"/>
      <w:r w:rsidRPr="00525EAA">
        <w:rPr>
          <w:rFonts w:ascii="Arial" w:hAnsi="Arial" w:cs="Arial"/>
          <w:sz w:val="22"/>
          <w:szCs w:val="22"/>
        </w:rPr>
        <w:t>immunoblots</w:t>
      </w:r>
      <w:proofErr w:type="spellEnd"/>
      <w:r w:rsidRPr="00525EAA">
        <w:rPr>
          <w:rFonts w:ascii="Arial" w:hAnsi="Arial" w:cs="Arial"/>
          <w:sz w:val="22"/>
          <w:szCs w:val="22"/>
        </w:rPr>
        <w:t xml:space="preserve"> confirmed effective biotin labelling of AHA-containing proteins and their enrichment after </w:t>
      </w:r>
      <w:proofErr w:type="spellStart"/>
      <w:r w:rsidRPr="00525EAA">
        <w:rPr>
          <w:rFonts w:ascii="Arial" w:hAnsi="Arial" w:cs="Arial"/>
          <w:sz w:val="22"/>
          <w:szCs w:val="22"/>
        </w:rPr>
        <w:t>NeutrAvidin</w:t>
      </w:r>
      <w:proofErr w:type="spellEnd"/>
      <w:r w:rsidRPr="00525EAA">
        <w:rPr>
          <w:rFonts w:ascii="Arial" w:hAnsi="Arial" w:cs="Arial"/>
          <w:sz w:val="22"/>
          <w:szCs w:val="22"/>
        </w:rPr>
        <w:t xml:space="preserve"> binding (data not shown). Biotin-tagged proteins were eluted from </w:t>
      </w:r>
      <w:proofErr w:type="spellStart"/>
      <w:r w:rsidRPr="00525EAA">
        <w:rPr>
          <w:rFonts w:ascii="Arial" w:hAnsi="Arial" w:cs="Arial"/>
          <w:sz w:val="22"/>
          <w:szCs w:val="22"/>
        </w:rPr>
        <w:t>NeutrAvidin</w:t>
      </w:r>
      <w:proofErr w:type="spellEnd"/>
      <w:r w:rsidRPr="00525EAA">
        <w:rPr>
          <w:rFonts w:ascii="Arial" w:hAnsi="Arial" w:cs="Arial"/>
          <w:sz w:val="22"/>
          <w:szCs w:val="22"/>
        </w:rPr>
        <w:t xml:space="preserve"> with DTT (</w:t>
      </w:r>
      <w:r w:rsidRPr="00525EAA">
        <w:rPr>
          <w:rFonts w:ascii="Arial" w:hAnsi="Arial" w:cs="Arial"/>
          <w:b/>
          <w:sz w:val="22"/>
          <w:szCs w:val="22"/>
        </w:rPr>
        <w:t>Fig.1</w:t>
      </w:r>
      <w:r w:rsidRPr="00525EAA">
        <w:rPr>
          <w:rFonts w:ascii="Arial" w:hAnsi="Arial" w:cs="Arial"/>
          <w:sz w:val="22"/>
          <w:szCs w:val="22"/>
        </w:rPr>
        <w:t xml:space="preserve">), substantially reducing the MS signal from contaminating unlabelled (‘light’) proteins. Eluted proteins digested by trypsin were analysed by </w:t>
      </w:r>
      <w:proofErr w:type="spellStart"/>
      <w:r w:rsidRPr="00525EAA">
        <w:rPr>
          <w:rFonts w:ascii="Arial" w:hAnsi="Arial" w:cs="Arial"/>
          <w:sz w:val="22"/>
          <w:szCs w:val="22"/>
        </w:rPr>
        <w:t>nanoLC</w:t>
      </w:r>
      <w:proofErr w:type="spellEnd"/>
      <w:r w:rsidRPr="00525EAA">
        <w:rPr>
          <w:rFonts w:ascii="Arial" w:hAnsi="Arial" w:cs="Arial"/>
          <w:sz w:val="22"/>
          <w:szCs w:val="22"/>
        </w:rPr>
        <w:t xml:space="preserve">-MS/MS by injecting each sample three times. Simultaneous AHA and stable isotope labelling with </w:t>
      </w:r>
      <w:proofErr w:type="spellStart"/>
      <w:r w:rsidRPr="00525EAA">
        <w:rPr>
          <w:rFonts w:ascii="Arial" w:hAnsi="Arial" w:cs="Arial"/>
          <w:sz w:val="22"/>
          <w:szCs w:val="22"/>
        </w:rPr>
        <w:t>Arg</w:t>
      </w:r>
      <w:proofErr w:type="spellEnd"/>
      <w:r w:rsidRPr="00525EAA">
        <w:rPr>
          <w:rFonts w:ascii="Arial" w:hAnsi="Arial" w:cs="Arial"/>
          <w:sz w:val="22"/>
          <w:szCs w:val="22"/>
        </w:rPr>
        <w:t xml:space="preserve"> and Lys, followed by biotin tagging, allowed for strong enrichment and quantitation of newly synthesised proteins to determine stimuli-induced changes in their abundance. The peak intensities of ‘medium’ (M) and ‘heavy’ (H) peptide pairs (</w:t>
      </w:r>
      <w:r w:rsidRPr="00525EAA">
        <w:rPr>
          <w:rFonts w:ascii="Arial" w:hAnsi="Arial" w:cs="Arial"/>
          <w:b/>
          <w:sz w:val="22"/>
          <w:szCs w:val="22"/>
        </w:rPr>
        <w:t>Fig. 1</w:t>
      </w:r>
      <w:r w:rsidRPr="00525EAA">
        <w:rPr>
          <w:rFonts w:ascii="Arial" w:hAnsi="Arial" w:cs="Arial"/>
          <w:sz w:val="22"/>
          <w:szCs w:val="22"/>
        </w:rPr>
        <w:t xml:space="preserve">) were quantified using both Proteome Discoverer 1.3™ and </w:t>
      </w:r>
      <w:proofErr w:type="spellStart"/>
      <w:r w:rsidRPr="00525EAA">
        <w:rPr>
          <w:rFonts w:ascii="Arial" w:hAnsi="Arial" w:cs="Arial"/>
          <w:sz w:val="22"/>
          <w:szCs w:val="22"/>
        </w:rPr>
        <w:t>MaxQuant</w:t>
      </w:r>
      <w:proofErr w:type="spellEnd"/>
      <w:r w:rsidRPr="00525EAA">
        <w:rPr>
          <w:rFonts w:ascii="Arial" w:hAnsi="Arial" w:cs="Arial"/>
          <w:sz w:val="22"/>
          <w:szCs w:val="22"/>
        </w:rPr>
        <w:t xml:space="preserve"> 1.3.0.5 software</w:t>
      </w:r>
      <w:hyperlink w:anchor="_ENREF_13" w:tooltip="Cox, 2008 #293" w:history="1">
        <w:r w:rsidRPr="00525EAA">
          <w:rPr>
            <w:rFonts w:ascii="Arial" w:hAnsi="Arial" w:cs="Arial"/>
            <w:sz w:val="22"/>
            <w:szCs w:val="22"/>
          </w:rPr>
          <w:fldChar w:fldCharType="begin"/>
        </w:r>
        <w:r w:rsidRPr="00525EAA">
          <w:rPr>
            <w:rFonts w:ascii="Arial" w:hAnsi="Arial" w:cs="Arial"/>
            <w:sz w:val="22"/>
            <w:szCs w:val="22"/>
          </w:rPr>
          <w:instrText xml:space="preserve"> ADDIN EN.CITE &lt;EndNote&gt;&lt;Cite&gt;&lt;Author&gt;Cox&lt;/Author&gt;&lt;Year&gt;2008&lt;/Year&gt;&lt;RecNum&gt;293&lt;/RecNum&gt;&lt;DisplayText&gt;&lt;style face="superscript"&gt;13&lt;/style&gt;&lt;/DisplayText&gt;&lt;record&gt;&lt;rec-number&gt;293&lt;/rec-number&gt;&lt;foreign-keys&gt;&lt;key app="EN" db-id="e0apsrs9aep50ietzs45t0zpz9ezsrxrsf0z"&gt;293&lt;/key&gt;&lt;/foreign-keys&gt;&lt;ref-type name="Journal Article"&gt;17&lt;/ref-type&gt;&lt;contributors&gt;&lt;authors&gt;&lt;author&gt;Cox, J.&lt;/author&gt;&lt;author&gt;Mann, M.&lt;/author&gt;&lt;/authors&gt;&lt;/contributors&gt;&lt;auth-address&gt;Department for Proteomics and Signal Transduction, Max-Planck Institute for Biochemistry, Am Klopferspitz 18, D-82152 Martinsried, Germany. cox@biochem.mpg.de&lt;/auth-address&gt;&lt;titles&gt;&lt;title&gt;MaxQuant enables high peptide identification rates, individualized p.p.b.-range mass accuracies and proteome-wide protein quantification&lt;/title&gt;&lt;secondary-title&gt;Nature biotechnology&lt;/secondary-title&gt;&lt;alt-title&gt;Nat Biotechnol&lt;/alt-title&gt;&lt;/titles&gt;&lt;pages&gt;1367-72&lt;/pages&gt;&lt;volume&gt;26&lt;/volume&gt;&lt;number&gt;12&lt;/number&gt;&lt;edition&gt;2008/11/26&lt;/edition&gt;&lt;keywords&gt;&lt;keyword&gt;Algorithms&lt;/keyword&gt;&lt;keyword&gt;Computational Biology/*methods&lt;/keyword&gt;&lt;keyword&gt;Databases, Protein&lt;/keyword&gt;&lt;keyword&gt;HeLa Cells&lt;/keyword&gt;&lt;keyword&gt;Humans&lt;/keyword&gt;&lt;keyword&gt;Mass Spectrometry/*methods&lt;/keyword&gt;&lt;keyword&gt;Peptides/*analysis/chemistry&lt;/keyword&gt;&lt;keyword&gt;Proteins/*analysis/chemistry&lt;/keyword&gt;&lt;keyword&gt;Proteome/analysis/metabolism&lt;/keyword&gt;&lt;keyword&gt;Proteomics/*methods&lt;/keyword&gt;&lt;/keywords&gt;&lt;dates&gt;&lt;year&gt;2008&lt;/year&gt;&lt;pub-dates&gt;&lt;date&gt;Dec&lt;/date&gt;&lt;/pub-dates&gt;&lt;/dates&gt;&lt;isbn&gt;1546-1696 (Electronic)&amp;#xD;1087-0156 (Linking)&lt;/isbn&gt;&lt;accession-num&gt;19029910&lt;/accession-num&gt;&lt;work-type&gt;Evaluation Studies&amp;#xD;Research Support, Non-U.S. Gov&amp;apos;t&lt;/work-type&gt;&lt;urls&gt;&lt;related-urls&gt;&lt;url&gt;http://www.ncbi.nlm.nih.gov/pubmed/19029910&lt;/url&gt;&lt;/related-urls&gt;&lt;/urls&gt;&lt;electronic-resource-num&gt;10.1038/nbt.1511&lt;/electronic-resource-num&gt;&lt;language&gt;eng&lt;/language&gt;&lt;/record&gt;&lt;/Cite&gt;&lt;/EndNote&gt;</w:instrText>
        </w:r>
        <w:r w:rsidRPr="00525EAA">
          <w:rPr>
            <w:rFonts w:ascii="Arial" w:hAnsi="Arial" w:cs="Arial"/>
            <w:sz w:val="22"/>
            <w:szCs w:val="22"/>
          </w:rPr>
          <w:fldChar w:fldCharType="separate"/>
        </w:r>
        <w:r w:rsidRPr="00525EAA">
          <w:rPr>
            <w:rFonts w:ascii="Arial" w:hAnsi="Arial" w:cs="Arial"/>
            <w:noProof/>
            <w:sz w:val="22"/>
            <w:szCs w:val="22"/>
            <w:vertAlign w:val="superscript"/>
          </w:rPr>
          <w:t>13</w:t>
        </w:r>
        <w:r w:rsidRPr="00525EAA">
          <w:rPr>
            <w:rFonts w:ascii="Arial" w:hAnsi="Arial" w:cs="Arial"/>
            <w:sz w:val="22"/>
            <w:szCs w:val="22"/>
          </w:rPr>
          <w:fldChar w:fldCharType="end"/>
        </w:r>
      </w:hyperlink>
      <w:r w:rsidRPr="00525EAA">
        <w:rPr>
          <w:rFonts w:ascii="Arial" w:hAnsi="Arial" w:cs="Arial"/>
          <w:sz w:val="22"/>
          <w:szCs w:val="22"/>
        </w:rPr>
        <w:t xml:space="preserve"> (see Online Methods and </w:t>
      </w:r>
      <w:r w:rsidRPr="00525EAA">
        <w:rPr>
          <w:rFonts w:ascii="Arial" w:hAnsi="Arial" w:cs="Arial"/>
          <w:b/>
          <w:sz w:val="22"/>
          <w:szCs w:val="22"/>
        </w:rPr>
        <w:t>Supplementary Fig 3</w:t>
      </w:r>
      <w:r w:rsidRPr="00525EAA">
        <w:rPr>
          <w:rFonts w:ascii="Arial" w:hAnsi="Arial" w:cs="Arial"/>
          <w:sz w:val="22"/>
          <w:szCs w:val="22"/>
        </w:rPr>
        <w:t xml:space="preserve">). Fold induction for each quantitated protein after 2 h and 4 h stimulation and standard deviation (SD), obtained from three independent experimental replicates (and three MS analysis for each one) is shown in </w:t>
      </w:r>
      <w:r w:rsidRPr="00525EAA">
        <w:rPr>
          <w:rFonts w:ascii="Arial" w:hAnsi="Arial" w:cs="Arial"/>
          <w:b/>
          <w:sz w:val="22"/>
          <w:szCs w:val="22"/>
        </w:rPr>
        <w:t>Supplementary Table 1</w:t>
      </w:r>
      <w:r w:rsidRPr="00525EAA">
        <w:rPr>
          <w:rFonts w:ascii="Arial" w:hAnsi="Arial" w:cs="Arial"/>
          <w:sz w:val="22"/>
          <w:szCs w:val="22"/>
        </w:rPr>
        <w:t xml:space="preserve">. Comparisons of individual data sets (9) to each other (Pearson correlation coefficient, </w:t>
      </w:r>
      <w:r w:rsidRPr="001D0214">
        <w:rPr>
          <w:rFonts w:ascii="Arial" w:hAnsi="Arial" w:cs="Arial"/>
          <w:b/>
          <w:bCs/>
          <w:sz w:val="22"/>
          <w:szCs w:val="22"/>
        </w:rPr>
        <w:t>Supplementary</w:t>
      </w:r>
      <w:r w:rsidRPr="00525EAA">
        <w:rPr>
          <w:rFonts w:ascii="Arial" w:hAnsi="Arial" w:cs="Arial"/>
          <w:sz w:val="22"/>
          <w:szCs w:val="22"/>
        </w:rPr>
        <w:t xml:space="preserve"> </w:t>
      </w:r>
      <w:r w:rsidRPr="00525EAA">
        <w:rPr>
          <w:rFonts w:ascii="Arial" w:hAnsi="Arial" w:cs="Arial"/>
          <w:b/>
          <w:sz w:val="22"/>
          <w:szCs w:val="22"/>
        </w:rPr>
        <w:t>Fig. 4 )</w:t>
      </w:r>
      <w:r w:rsidRPr="00525EAA">
        <w:rPr>
          <w:rFonts w:ascii="Arial" w:hAnsi="Arial" w:cs="Arial"/>
          <w:sz w:val="22"/>
          <w:szCs w:val="22"/>
        </w:rPr>
        <w:t>, indicated good overall experimental reproducibility. Consistently, experimental replicates for 2 h and 4 h stimulations showed 95% and 89% coincidence for 410 and 550 quantified proteins, respectively (</w:t>
      </w:r>
      <w:r w:rsidRPr="00525EAA">
        <w:rPr>
          <w:rFonts w:ascii="Arial" w:hAnsi="Arial" w:cs="Arial"/>
          <w:b/>
          <w:sz w:val="22"/>
          <w:szCs w:val="22"/>
        </w:rPr>
        <w:t>Supplementary Fig. 5a-c</w:t>
      </w:r>
      <w:r w:rsidRPr="00525EAA">
        <w:rPr>
          <w:rFonts w:ascii="Arial" w:hAnsi="Arial" w:cs="Arial"/>
          <w:sz w:val="22"/>
          <w:szCs w:val="22"/>
        </w:rPr>
        <w:t xml:space="preserve">). </w:t>
      </w:r>
      <w:r w:rsidRPr="00525EAA">
        <w:rPr>
          <w:rFonts w:ascii="Arial" w:hAnsi="Arial" w:cs="Arial"/>
          <w:b/>
          <w:sz w:val="22"/>
          <w:szCs w:val="22"/>
        </w:rPr>
        <w:t xml:space="preserve">Fig 2a </w:t>
      </w:r>
      <w:r w:rsidRPr="00525EAA">
        <w:rPr>
          <w:rFonts w:ascii="Arial" w:hAnsi="Arial" w:cs="Arial"/>
          <w:sz w:val="22"/>
          <w:szCs w:val="22"/>
        </w:rPr>
        <w:t>shows value-ordered plots for 410 and 550 proteins quantified at 2 h and 4 h of stimulation, respectively. These data were analysed with the LIMMA statistical package</w:t>
      </w:r>
      <w:hyperlink w:anchor="_ENREF_14" w:tooltip="Smyth, 2005 #395" w:history="1">
        <w:r w:rsidRPr="00525EAA">
          <w:rPr>
            <w:rFonts w:ascii="Arial" w:hAnsi="Arial" w:cs="Arial"/>
            <w:sz w:val="22"/>
            <w:szCs w:val="22"/>
          </w:rPr>
          <w:fldChar w:fldCharType="begin"/>
        </w:r>
        <w:r w:rsidRPr="00525EAA">
          <w:rPr>
            <w:rFonts w:ascii="Arial" w:hAnsi="Arial" w:cs="Arial"/>
            <w:sz w:val="22"/>
            <w:szCs w:val="22"/>
          </w:rPr>
          <w:instrText xml:space="preserve"> ADDIN EN.CITE &lt;EndNote&gt;&lt;Cite&gt;&lt;Author&gt;Smyth&lt;/Author&gt;&lt;Year&gt;2005&lt;/Year&gt;&lt;RecNum&gt;395&lt;/RecNum&gt;&lt;DisplayText&gt;&lt;style face="superscript"&gt;14&lt;/style&gt;&lt;/DisplayText&gt;&lt;record&gt;&lt;rec-number&gt;395&lt;/rec-number&gt;&lt;foreign-keys&gt;&lt;key app="EN" db-id="e0apsrs9aep50ietzs45t0zpz9ezsrxrsf0z"&gt;395&lt;/key&gt;&lt;/foreign-keys&gt;&lt;ref-type name="Generic"&gt;13&lt;/ref-type&gt;&lt;contributors&gt;&lt;authors&gt;&lt;author&gt;Smyth, G. K. &lt;/author&gt;&lt;/authors&gt;&lt;secondary-authors&gt;&lt;author&gt;R. Gentleman, V. Carey, S. Dudoit, R. Irizarry, W. Huber (eds.)&lt;/author&gt;&lt;/secondary-authors&gt;&lt;/contributors&gt;&lt;titles&gt;&lt;title&gt;Limma: linear models for microarray data. In: Bioinformatics and Computational Biology Solutions using R and Bioconductor,&lt;/title&gt;&lt;/titles&gt;&lt;pages&gt;397-420&lt;/pages&gt;&lt;dates&gt;&lt;year&gt;2005&lt;/year&gt;&lt;/dates&gt;&lt;pub-location&gt;New York&lt;/pub-location&gt;&lt;publisher&gt;Springer&lt;/publisher&gt;&lt;work-type&gt;book article&lt;/work-type&gt;&lt;urls&gt;&lt;/urls&gt;&lt;/record&gt;&lt;/Cite&gt;&lt;/EndNote&gt;</w:instrText>
        </w:r>
        <w:r w:rsidRPr="00525EAA">
          <w:rPr>
            <w:rFonts w:ascii="Arial" w:hAnsi="Arial" w:cs="Arial"/>
            <w:sz w:val="22"/>
            <w:szCs w:val="22"/>
          </w:rPr>
          <w:fldChar w:fldCharType="separate"/>
        </w:r>
        <w:r w:rsidRPr="00525EAA">
          <w:rPr>
            <w:rFonts w:ascii="Arial" w:hAnsi="Arial" w:cs="Arial"/>
            <w:noProof/>
            <w:sz w:val="22"/>
            <w:szCs w:val="22"/>
            <w:vertAlign w:val="superscript"/>
          </w:rPr>
          <w:t>14</w:t>
        </w:r>
        <w:r w:rsidRPr="00525EAA">
          <w:rPr>
            <w:rFonts w:ascii="Arial" w:hAnsi="Arial" w:cs="Arial"/>
            <w:sz w:val="22"/>
            <w:szCs w:val="22"/>
          </w:rPr>
          <w:fldChar w:fldCharType="end"/>
        </w:r>
      </w:hyperlink>
      <w:r w:rsidRPr="00525EAA">
        <w:rPr>
          <w:rFonts w:ascii="Arial" w:hAnsi="Arial" w:cs="Arial"/>
          <w:sz w:val="22"/>
          <w:szCs w:val="22"/>
        </w:rPr>
        <w:t xml:space="preserve">, which provided fold change with associated </w:t>
      </w:r>
      <w:r w:rsidRPr="00525EAA">
        <w:rPr>
          <w:rFonts w:ascii="Arial" w:hAnsi="Arial" w:cs="Arial"/>
          <w:i/>
          <w:sz w:val="22"/>
          <w:szCs w:val="22"/>
        </w:rPr>
        <w:t>P</w:t>
      </w:r>
      <w:r w:rsidRPr="00525EAA">
        <w:rPr>
          <w:rFonts w:ascii="Arial" w:hAnsi="Arial" w:cs="Arial"/>
          <w:sz w:val="22"/>
          <w:szCs w:val="22"/>
        </w:rPr>
        <w:t xml:space="preserve">-value for differential expression of each protein, as shown in </w:t>
      </w:r>
      <w:r w:rsidRPr="00525EAA">
        <w:rPr>
          <w:rFonts w:ascii="Arial" w:hAnsi="Arial" w:cs="Arial"/>
          <w:b/>
          <w:sz w:val="22"/>
          <w:szCs w:val="22"/>
        </w:rPr>
        <w:t>Fig. 2b</w:t>
      </w:r>
      <w:r w:rsidRPr="00525EAA">
        <w:rPr>
          <w:rFonts w:ascii="Arial" w:hAnsi="Arial" w:cs="Arial"/>
          <w:sz w:val="22"/>
          <w:szCs w:val="22"/>
        </w:rPr>
        <w:t>. Quantitation of differentially expressed proteins (</w:t>
      </w:r>
      <w:r w:rsidRPr="00525EAA">
        <w:rPr>
          <w:rFonts w:ascii="Arial" w:hAnsi="Arial" w:cs="Arial"/>
          <w:i/>
          <w:sz w:val="22"/>
          <w:szCs w:val="22"/>
        </w:rPr>
        <w:t>P</w:t>
      </w:r>
      <w:r w:rsidRPr="00525EAA">
        <w:rPr>
          <w:rFonts w:ascii="Arial" w:hAnsi="Arial" w:cs="Arial"/>
          <w:sz w:val="22"/>
          <w:szCs w:val="22"/>
        </w:rPr>
        <w:t xml:space="preserve">-value &lt; 0.05) was validated by manual inspection </w:t>
      </w:r>
      <w:r w:rsidRPr="00525EAA">
        <w:rPr>
          <w:rFonts w:ascii="Arial" w:hAnsi="Arial" w:cs="Arial"/>
          <w:sz w:val="22"/>
          <w:szCs w:val="22"/>
        </w:rPr>
        <w:lastRenderedPageBreak/>
        <w:t xml:space="preserve">of the mass spectra. </w:t>
      </w:r>
      <w:r w:rsidRPr="00525EAA">
        <w:rPr>
          <w:rFonts w:ascii="Arial" w:hAnsi="Arial" w:cs="Arial"/>
          <w:b/>
          <w:sz w:val="22"/>
          <w:szCs w:val="22"/>
        </w:rPr>
        <w:t>Supplementary Table 2</w:t>
      </w:r>
      <w:r w:rsidRPr="00525EAA">
        <w:rPr>
          <w:rFonts w:ascii="Arial" w:hAnsi="Arial" w:cs="Arial"/>
          <w:sz w:val="22"/>
          <w:szCs w:val="22"/>
        </w:rPr>
        <w:t xml:space="preserve"> and </w:t>
      </w:r>
      <w:r w:rsidRPr="00525EAA">
        <w:rPr>
          <w:rFonts w:ascii="Arial" w:hAnsi="Arial" w:cs="Arial"/>
          <w:b/>
          <w:sz w:val="22"/>
          <w:szCs w:val="22"/>
        </w:rPr>
        <w:t>Fig. 3</w:t>
      </w:r>
      <w:r w:rsidRPr="00525EAA">
        <w:rPr>
          <w:rFonts w:ascii="Arial" w:hAnsi="Arial" w:cs="Arial"/>
          <w:sz w:val="22"/>
          <w:szCs w:val="22"/>
        </w:rPr>
        <w:t xml:space="preserve"> show the 107 manually validated differentially expressed proteins, 93 of which show an increase after T cell stimulation. 56 proteins were differentially expressed already at 2 h, 33 of which (~ 60%) were still differentially expressed (increased or decreased) at 4 h (Venn diagrams next to </w:t>
      </w:r>
      <w:r w:rsidRPr="00525EAA">
        <w:rPr>
          <w:rFonts w:ascii="Arial" w:hAnsi="Arial" w:cs="Arial"/>
          <w:b/>
          <w:sz w:val="22"/>
          <w:szCs w:val="22"/>
        </w:rPr>
        <w:t>Supplementary Table 2</w:t>
      </w:r>
      <w:r w:rsidRPr="00525EAA">
        <w:rPr>
          <w:rFonts w:ascii="Arial" w:hAnsi="Arial" w:cs="Arial"/>
          <w:sz w:val="22"/>
          <w:szCs w:val="22"/>
        </w:rPr>
        <w:t xml:space="preserve">), further indicating the robustness of the </w:t>
      </w:r>
      <w:proofErr w:type="spellStart"/>
      <w:r w:rsidRPr="00525EAA">
        <w:rPr>
          <w:rFonts w:ascii="Arial" w:hAnsi="Arial" w:cs="Arial"/>
          <w:sz w:val="22"/>
          <w:szCs w:val="22"/>
        </w:rPr>
        <w:t>QuaNCAT</w:t>
      </w:r>
      <w:proofErr w:type="spellEnd"/>
      <w:r w:rsidRPr="00525EAA">
        <w:rPr>
          <w:rFonts w:ascii="Arial" w:hAnsi="Arial" w:cs="Arial"/>
          <w:sz w:val="22"/>
          <w:szCs w:val="22"/>
        </w:rPr>
        <w:t xml:space="preserve"> protocol. 50 proteins of 107 were differentially expressed only after 4 h of stimulation. Fold increases showed a dynamic range extending from 1.6 to 589 fold, with 72 (of 141) measured changes being ≥ 5 fold. Some of the largest fold changes likely represent instances of </w:t>
      </w:r>
      <w:r w:rsidRPr="00525EAA">
        <w:rPr>
          <w:rFonts w:ascii="Arial" w:hAnsi="Arial" w:cs="Arial"/>
          <w:i/>
          <w:sz w:val="22"/>
          <w:szCs w:val="22"/>
        </w:rPr>
        <w:t>de novo</w:t>
      </w:r>
      <w:r w:rsidRPr="00525EAA">
        <w:rPr>
          <w:rFonts w:ascii="Arial" w:hAnsi="Arial" w:cs="Arial"/>
          <w:sz w:val="22"/>
          <w:szCs w:val="22"/>
        </w:rPr>
        <w:t xml:space="preserve"> protein expression. Gene ontology analysis of molecular function of differentially expressed proteins (</w:t>
      </w:r>
      <w:r w:rsidRPr="00525EAA">
        <w:rPr>
          <w:rFonts w:ascii="Arial" w:hAnsi="Arial" w:cs="Arial"/>
          <w:b/>
          <w:sz w:val="22"/>
          <w:szCs w:val="22"/>
        </w:rPr>
        <w:t>Supplementary Fig. 6</w:t>
      </w:r>
      <w:r w:rsidRPr="00525EAA">
        <w:rPr>
          <w:rFonts w:ascii="Arial" w:hAnsi="Arial" w:cs="Arial"/>
          <w:sz w:val="22"/>
          <w:szCs w:val="22"/>
        </w:rPr>
        <w:t xml:space="preserve">) revealed that a large number are involved in transcription regulation, including pre- and post-transcriptional processes. This is consistent with </w:t>
      </w:r>
      <w:proofErr w:type="spellStart"/>
      <w:r w:rsidRPr="00525EAA">
        <w:rPr>
          <w:rFonts w:ascii="Arial" w:hAnsi="Arial" w:cs="Arial"/>
          <w:sz w:val="22"/>
          <w:szCs w:val="22"/>
        </w:rPr>
        <w:t>transcriptome</w:t>
      </w:r>
      <w:proofErr w:type="spellEnd"/>
      <w:r w:rsidRPr="00525EAA">
        <w:rPr>
          <w:rFonts w:ascii="Arial" w:hAnsi="Arial" w:cs="Arial"/>
          <w:sz w:val="22"/>
          <w:szCs w:val="22"/>
        </w:rPr>
        <w:t xml:space="preserve"> studies of activated human T cells</w:t>
      </w:r>
      <w:hyperlink w:anchor="_ENREF_15" w:tooltip="Diehn, 2002 #382" w:history="1">
        <w:r w:rsidRPr="00525EAA">
          <w:rPr>
            <w:rFonts w:ascii="Arial" w:hAnsi="Arial" w:cs="Arial"/>
            <w:sz w:val="22"/>
            <w:szCs w:val="22"/>
          </w:rPr>
          <w:fldChar w:fldCharType="begin">
            <w:fldData xml:space="preserve">PEVuZE5vdGU+PENpdGU+PEF1dGhvcj5EaWVobjwvQXV0aG9yPjxZZWFyPjIwMDI8L1llYXI+PFJl
Y051bT4zODI8L1JlY051bT48RGlzcGxheVRleHQ+PHN0eWxlIGZhY2U9InN1cGVyc2NyaXB0Ij4x
NTwvc3R5bGU+PC9EaXNwbGF5VGV4dD48cmVjb3JkPjxyZWMtbnVtYmVyPjM4MjwvcmVjLW51bWJl
cj48Zm9yZWlnbi1rZXlzPjxrZXkgYXBwPSJFTiIgZGItaWQ9ImUwYXBzcnM5YWVwNTBpZXR6czQ1
dDB6cHo5ZXpzcnhyc2YweiI+MzgyPC9rZXk+PC9mb3JlaWduLWtleXM+PHJlZi10eXBlIG5hbWU9
IkpvdXJuYWwgQXJ0aWNsZSI+MTc8L3JlZi10eXBlPjxjb250cmlidXRvcnM+PGF1dGhvcnM+PGF1
dGhvcj5EaWVobiwgTS48L2F1dGhvcj48YXV0aG9yPkFsaXphZGVoLCBBLiBBLjwvYXV0aG9yPjxh
dXRob3I+UmFuZG8sIE8uIEouPC9hdXRob3I+PGF1dGhvcj5MaXUsIEMuIEwuPC9hdXRob3I+PGF1
dGhvcj5TdGFua3VuYXMsIEsuPC9hdXRob3I+PGF1dGhvcj5Cb3RzdGVpbiwgRC48L2F1dGhvcj48
YXV0aG9yPkNyYWJ0cmVlLCBHLiBSLjwvYXV0aG9yPjxhdXRob3I+QnJvd24sIFAuIE8uPC9hdXRo
b3I+PC9hdXRob3JzPjwvY29udHJpYnV0b3JzPjxhdXRoLWFkZHJlc3M+RGVwYXJ0bWVudCBvZiBC
aW9jaGVtaXN0cnksIFN0YW5mb3JkIFVuaXZlcnNpdHkgU2Nob29sIG9mIE1lZGljaW5lLCBTdGFu
Zm9yZCwgQ0EgOTQzMDUsIFVTQS48L2F1dGgtYWRkcmVzcz48dGl0bGVzPjx0aXRsZT5HZW5vbWlj
IGV4cHJlc3Npb24gcHJvZ3JhbXMgYW5kIHRoZSBpbnRlZ3JhdGlvbiBvZiB0aGUgQ0QyOCBjb3N0
aW11bGF0b3J5IHNpZ25hbCBpbiBUIGNlbGwgYWN0aXZhdGlvbjwvdGl0bGU+PHNlY29uZGFyeS10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MTE3OTYtODAxPC9wYWdlcz48dm9sdW1lPjk5PC92b2x1bWU+PG51bWJlcj4xODwvbnVtYmVyPjxl
ZGl0aW9uPjIwMDIvMDgvMjc8L2VkaXRpb24+PGtleXdvcmRzPjxrZXl3b3JkPkFudGlnZW5zLCBD
RDI4LyppbW11bm9sb2d5L21ldGFib2xpc208L2tleXdvcmQ+PGtleXdvcmQ+Q2VsbCBOdWNsZXVz
L21ldGFib2xpc208L2tleXdvcmQ+PGtleXdvcmQ+RE5BLUJpbmRpbmcgUHJvdGVpbnMvbWV0YWJv
bGlzbTwva2V5d29yZD48a2V5d29yZD5Fbnp5bWUtTGlua2VkIEltbXVub3NvcmJlbnQgQXNzYXk8
L2tleXdvcmQ+PGtleXdvcmQ+KkdlbmUgRXhwcmVzc2lvbiBSZWd1bGF0aW9uPC9rZXl3b3JkPjxr
ZXl3b3JkPipHZW5vbWU8L2tleXdvcmQ+PGtleXdvcmQ+SHVtYW5zPC9rZXl3b3JkPjxrZXl3b3Jk
Pkx5bXBob2N5dGUgQWN0aXZhdGlvbi8qaW1tdW5vbG9neTwva2V5d29yZD48a2V5d29yZD5ORkFU
QyBUcmFuc2NyaXB0aW9uIEZhY3RvcnM8L2tleXdvcmQ+PGtleXdvcmQ+Kk51Y2xlYXIgUHJvdGVp
bnM8L2tleXdvcmQ+PGtleXdvcmQ+UHJvdGVpbiBUcmFuc3BvcnQ8L2tleXdvcmQ+PGtleXdvcmQ+
U2lnbmFsIFRyYW5zZHVjdGlvbjwva2V5d29yZD48a2V5d29yZD5ULUx5bXBob2N5dGVzLyppbW11
bm9sb2d5PC9rZXl3b3JkPjxrZXl3b3JkPlRyYW5zY3JpcHRpb24gRmFjdG9ycy9tZXRhYm9saXNt
PC9rZXl3b3JkPjwva2V5d29yZHM+PGRhdGVzPjx5ZWFyPjIwMDI8L3llYXI+PHB1Yi1kYXRlcz48
ZGF0ZT5TZXAgMzwvZGF0ZT48L3B1Yi1kYXRlcz48L2RhdGVzPjxpc2JuPjAwMjctODQyNCAoUHJp
bnQpJiN4RDswMDI3LTg0MjQgKExpbmtpbmcpPC9pc2JuPjxhY2Nlc3Npb24tbnVtPjEyMTk1MDEz
PC9hY2Nlc3Npb24tbnVtPjx3b3JrLXR5cGU+UmVzZWFyY2ggU3VwcG9ydCwgTm9uLVUuUy4gR292
JmFwb3M7dCYjeEQ7UmVzZWFyY2ggU3VwcG9ydCwgVS5TLiBHb3YmYXBvczt0LCBOb24tUC5ILlMu
JiN4RDtSZXNlYXJjaCBTdXBwb3J0LCBVLlMuIEdvdiZhcG9zO3QsIFAuSC5TLjwvd29yay10eXBl
Pjx1cmxzPjxyZWxhdGVkLXVybHM+PHVybD5odHRwOi8vd3d3Lm5jYmkubmxtLm5paC5nb3YvcHVi
bWVkLzEyMTk1MDEzPC91cmw+PC9yZWxhdGVkLXVybHM+PC91cmxzPjxjdXN0b20yPjEyOTM0ODwv
Y3VzdG9tMj48ZWxlY3Ryb25pYy1yZXNvdXJjZS1udW0+MTAuMTA3My9wbmFzLjA5MjI4NDM5OTwv
ZWxlY3Ryb25pYy1yZXNvdXJjZS1udW0+PGxhbmd1YWdlPmVuZzwvbGFuZ3VhZ2U+PC9yZWNvcmQ+
PC9DaXRlPjwvRW5kTm90ZT4AAAAAAAAA
</w:fldData>
          </w:fldChar>
        </w:r>
        <w:r w:rsidRPr="00525EAA">
          <w:rPr>
            <w:rFonts w:ascii="Arial" w:hAnsi="Arial" w:cs="Arial"/>
            <w:sz w:val="22"/>
            <w:szCs w:val="22"/>
          </w:rPr>
          <w:instrText xml:space="preserve"> ADDIN EN.CITE </w:instrText>
        </w:r>
        <w:r w:rsidRPr="00525EAA">
          <w:rPr>
            <w:rFonts w:ascii="Arial" w:hAnsi="Arial" w:cs="Arial"/>
            <w:sz w:val="22"/>
            <w:szCs w:val="22"/>
          </w:rPr>
          <w:fldChar w:fldCharType="begin">
            <w:fldData xml:space="preserve">PEVuZE5vdGU+PENpdGU+PEF1dGhvcj5EaWVobjwvQXV0aG9yPjxZZWFyPjIwMDI8L1llYXI+PFJl
Y051bT4zODI8L1JlY051bT48RGlzcGxheVRleHQ+PHN0eWxlIGZhY2U9InN1cGVyc2NyaXB0Ij4x
NTwvc3R5bGU+PC9EaXNwbGF5VGV4dD48cmVjb3JkPjxyZWMtbnVtYmVyPjM4MjwvcmVjLW51bWJl
cj48Zm9yZWlnbi1rZXlzPjxrZXkgYXBwPSJFTiIgZGItaWQ9ImUwYXBzcnM5YWVwNTBpZXR6czQ1
dDB6cHo5ZXpzcnhyc2YweiI+MzgyPC9rZXk+PC9mb3JlaWduLWtleXM+PHJlZi10eXBlIG5hbWU9
IkpvdXJuYWwgQXJ0aWNsZSI+MTc8L3JlZi10eXBlPjxjb250cmlidXRvcnM+PGF1dGhvcnM+PGF1
dGhvcj5EaWVobiwgTS48L2F1dGhvcj48YXV0aG9yPkFsaXphZGVoLCBBLiBBLjwvYXV0aG9yPjxh
dXRob3I+UmFuZG8sIE8uIEouPC9hdXRob3I+PGF1dGhvcj5MaXUsIEMuIEwuPC9hdXRob3I+PGF1
dGhvcj5TdGFua3VuYXMsIEsuPC9hdXRob3I+PGF1dGhvcj5Cb3RzdGVpbiwgRC48L2F1dGhvcj48
YXV0aG9yPkNyYWJ0cmVlLCBHLiBSLjwvYXV0aG9yPjxhdXRob3I+QnJvd24sIFAuIE8uPC9hdXRo
b3I+PC9hdXRob3JzPjwvY29udHJpYnV0b3JzPjxhdXRoLWFkZHJlc3M+RGVwYXJ0bWVudCBvZiBC
aW9jaGVtaXN0cnksIFN0YW5mb3JkIFVuaXZlcnNpdHkgU2Nob29sIG9mIE1lZGljaW5lLCBTdGFu
Zm9yZCwgQ0EgOTQzMDUsIFVTQS48L2F1dGgtYWRkcmVzcz48dGl0bGVzPjx0aXRsZT5HZW5vbWlj
IGV4cHJlc3Npb24gcHJvZ3JhbXMgYW5kIHRoZSBpbnRlZ3JhdGlvbiBvZiB0aGUgQ0QyOCBjb3N0
aW11bGF0b3J5IHNpZ25hbCBpbiBUIGNlbGwgYWN0aXZhdGlvbjwvdGl0bGU+PHNlY29uZGFyeS10
aXRsZT5Qcm9jZWVkaW5ncyBvZiB0aGUgTmF0aW9uYWwgQWNhZGVteSBvZiBTY2llbmNlcyBvZiB0
aGUgVW5pdGVkIFN0YXRlcyBvZiBBbWVyaWNhPC9zZWNvbmRhcnktdGl0bGU+PGFsdC10aXRsZT5Q
cm9jIE5hdGwgQWNhZCBTY2kgVSBTIEE8L2FsdC10aXRsZT48L3RpdGxlcz48cGVyaW9kaWNhbD48
ZnVsbC10aXRsZT5Qcm9jZWVkaW5ncyBvZiB0aGUgTmF0aW9uYWwgQWNhZGVteSBvZiBTY2llbmNl
cyBvZiB0aGUgVW5pdGVkIFN0YXRlcyBvZiBBbWVyaWNhPC9mdWxsLXRpdGxlPjxhYmJyLTE+UHJv
YyBOYXRsIEFjYWQgU2NpIFUgUyBBPC9hYmJyLTE+PC9wZXJpb2RpY2FsPjxhbHQtcGVyaW9kaWNh
bD48ZnVsbC10aXRsZT5Qcm9jZWVkaW5ncyBvZiB0aGUgTmF0aW9uYWwgQWNhZGVteSBvZiBTY2ll
bmNlcyBvZiB0aGUgVW5pdGVkIFN0YXRlcyBvZiBBbWVyaWNhPC9mdWxsLXRpdGxlPjxhYmJyLTE+
UHJvYyBOYXRsIEFjYWQgU2NpIFUgUyBBPC9hYmJyLTE+PC9hbHQtcGVyaW9kaWNhbD48cGFnZXM+
MTE3OTYtODAxPC9wYWdlcz48dm9sdW1lPjk5PC92b2x1bWU+PG51bWJlcj4xODwvbnVtYmVyPjxl
ZGl0aW9uPjIwMDIvMDgvMjc8L2VkaXRpb24+PGtleXdvcmRzPjxrZXl3b3JkPkFudGlnZW5zLCBD
RDI4LyppbW11bm9sb2d5L21ldGFib2xpc208L2tleXdvcmQ+PGtleXdvcmQ+Q2VsbCBOdWNsZXVz
L21ldGFib2xpc208L2tleXdvcmQ+PGtleXdvcmQ+RE5BLUJpbmRpbmcgUHJvdGVpbnMvbWV0YWJv
bGlzbTwva2V5d29yZD48a2V5d29yZD5Fbnp5bWUtTGlua2VkIEltbXVub3NvcmJlbnQgQXNzYXk8
L2tleXdvcmQ+PGtleXdvcmQ+KkdlbmUgRXhwcmVzc2lvbiBSZWd1bGF0aW9uPC9rZXl3b3JkPjxr
ZXl3b3JkPipHZW5vbWU8L2tleXdvcmQ+PGtleXdvcmQ+SHVtYW5zPC9rZXl3b3JkPjxrZXl3b3Jk
Pkx5bXBob2N5dGUgQWN0aXZhdGlvbi8qaW1tdW5vbG9neTwva2V5d29yZD48a2V5d29yZD5ORkFU
QyBUcmFuc2NyaXB0aW9uIEZhY3RvcnM8L2tleXdvcmQ+PGtleXdvcmQ+Kk51Y2xlYXIgUHJvdGVp
bnM8L2tleXdvcmQ+PGtleXdvcmQ+UHJvdGVpbiBUcmFuc3BvcnQ8L2tleXdvcmQ+PGtleXdvcmQ+
U2lnbmFsIFRyYW5zZHVjdGlvbjwva2V5d29yZD48a2V5d29yZD5ULUx5bXBob2N5dGVzLyppbW11
bm9sb2d5PC9rZXl3b3JkPjxrZXl3b3JkPlRyYW5zY3JpcHRpb24gRmFjdG9ycy9tZXRhYm9saXNt
PC9rZXl3b3JkPjwva2V5d29yZHM+PGRhdGVzPjx5ZWFyPjIwMDI8L3llYXI+PHB1Yi1kYXRlcz48
ZGF0ZT5TZXAgMzwvZGF0ZT48L3B1Yi1kYXRlcz48L2RhdGVzPjxpc2JuPjAwMjctODQyNCAoUHJp
bnQpJiN4RDswMDI3LTg0MjQgKExpbmtpbmcpPC9pc2JuPjxhY2Nlc3Npb24tbnVtPjEyMTk1MDEz
PC9hY2Nlc3Npb24tbnVtPjx3b3JrLXR5cGU+UmVzZWFyY2ggU3VwcG9ydCwgTm9uLVUuUy4gR292
JmFwb3M7dCYjeEQ7UmVzZWFyY2ggU3VwcG9ydCwgVS5TLiBHb3YmYXBvczt0LCBOb24tUC5ILlMu
JiN4RDtSZXNlYXJjaCBTdXBwb3J0LCBVLlMuIEdvdiZhcG9zO3QsIFAuSC5TLjwvd29yay10eXBl
Pjx1cmxzPjxyZWxhdGVkLXVybHM+PHVybD5odHRwOi8vd3d3Lm5jYmkubmxtLm5paC5nb3YvcHVi
bWVkLzEyMTk1MDEzPC91cmw+PC9yZWxhdGVkLXVybHM+PC91cmxzPjxjdXN0b20yPjEyOTM0ODwv
Y3VzdG9tMj48ZWxlY3Ryb25pYy1yZXNvdXJjZS1udW0+MTAuMTA3My9wbmFzLjA5MjI4NDM5OTwv
ZWxlY3Ryb25pYy1yZXNvdXJjZS1udW0+PGxhbmd1YWdlPmVuZzwvbGFuZ3VhZ2U+PC9yZWNvcmQ+
PC9DaXRlPjwvRW5kTm90ZT4AAAAANwAA
</w:fldData>
          </w:fldChar>
        </w:r>
        <w:r w:rsidRPr="00525EAA">
          <w:rPr>
            <w:rFonts w:ascii="Arial" w:hAnsi="Arial" w:cs="Arial"/>
            <w:sz w:val="22"/>
            <w:szCs w:val="22"/>
          </w:rPr>
          <w:instrText xml:space="preserve"> ADDIN EN.CITE.DATA </w:instrText>
        </w:r>
        <w:r w:rsidRPr="00525EAA">
          <w:rPr>
            <w:rFonts w:ascii="Arial" w:hAnsi="Arial" w:cs="Arial"/>
            <w:sz w:val="22"/>
            <w:szCs w:val="22"/>
          </w:rPr>
        </w:r>
        <w:r w:rsidRPr="00525EAA">
          <w:rPr>
            <w:rFonts w:ascii="Arial" w:hAnsi="Arial" w:cs="Arial"/>
            <w:sz w:val="22"/>
            <w:szCs w:val="22"/>
          </w:rPr>
          <w:fldChar w:fldCharType="end"/>
        </w:r>
        <w:r w:rsidRPr="00525EAA">
          <w:rPr>
            <w:rFonts w:ascii="Arial" w:hAnsi="Arial" w:cs="Arial"/>
            <w:sz w:val="22"/>
            <w:szCs w:val="22"/>
          </w:rPr>
        </w:r>
        <w:r w:rsidRPr="00525EAA">
          <w:rPr>
            <w:rFonts w:ascii="Arial" w:hAnsi="Arial" w:cs="Arial"/>
            <w:sz w:val="22"/>
            <w:szCs w:val="22"/>
          </w:rPr>
          <w:fldChar w:fldCharType="separate"/>
        </w:r>
        <w:r w:rsidRPr="00525EAA">
          <w:rPr>
            <w:rFonts w:ascii="Arial" w:hAnsi="Arial" w:cs="Arial"/>
            <w:noProof/>
            <w:sz w:val="22"/>
            <w:szCs w:val="22"/>
            <w:vertAlign w:val="superscript"/>
          </w:rPr>
          <w:t>15</w:t>
        </w:r>
        <w:r w:rsidRPr="00525EAA">
          <w:rPr>
            <w:rFonts w:ascii="Arial" w:hAnsi="Arial" w:cs="Arial"/>
            <w:sz w:val="22"/>
            <w:szCs w:val="22"/>
          </w:rPr>
          <w:fldChar w:fldCharType="end"/>
        </w:r>
      </w:hyperlink>
      <w:r w:rsidRPr="00525EAA">
        <w:rPr>
          <w:rFonts w:ascii="Arial" w:hAnsi="Arial" w:cs="Arial"/>
          <w:sz w:val="22"/>
          <w:szCs w:val="22"/>
        </w:rPr>
        <w:t>, which have revealed the transition of weakly metabolically active T cells in G</w:t>
      </w:r>
      <w:r w:rsidRPr="00525EAA">
        <w:rPr>
          <w:rFonts w:ascii="Arial" w:hAnsi="Arial" w:cs="Arial"/>
          <w:sz w:val="22"/>
          <w:szCs w:val="22"/>
          <w:vertAlign w:val="subscript"/>
        </w:rPr>
        <w:t xml:space="preserve">0 </w:t>
      </w:r>
      <w:r w:rsidRPr="00525EAA">
        <w:rPr>
          <w:rFonts w:ascii="Arial" w:hAnsi="Arial" w:cs="Arial"/>
          <w:sz w:val="22"/>
          <w:szCs w:val="22"/>
        </w:rPr>
        <w:t xml:space="preserve">to proliferation and differentiation into immune response effectors. Consistently, </w:t>
      </w:r>
      <w:proofErr w:type="spellStart"/>
      <w:r w:rsidRPr="00525EAA">
        <w:rPr>
          <w:rFonts w:ascii="Arial" w:hAnsi="Arial" w:cs="Arial"/>
          <w:sz w:val="22"/>
          <w:szCs w:val="22"/>
        </w:rPr>
        <w:t>QuaNCAT</w:t>
      </w:r>
      <w:proofErr w:type="spellEnd"/>
      <w:r w:rsidRPr="00525EAA">
        <w:rPr>
          <w:rFonts w:ascii="Arial" w:hAnsi="Arial" w:cs="Arial"/>
          <w:sz w:val="22"/>
          <w:szCs w:val="22"/>
        </w:rPr>
        <w:t xml:space="preserve"> detected substantial increases (5 to 500 fold) in expression at 2 h and/or 4 h of several immediate early/early genes, many of which encode transcription factors and transcriptional regulators (such as </w:t>
      </w:r>
      <w:proofErr w:type="spellStart"/>
      <w:r w:rsidRPr="00525EAA">
        <w:rPr>
          <w:rFonts w:ascii="Arial" w:hAnsi="Arial" w:cs="Arial"/>
          <w:sz w:val="22"/>
          <w:szCs w:val="22"/>
        </w:rPr>
        <w:t>Fos</w:t>
      </w:r>
      <w:proofErr w:type="spellEnd"/>
      <w:r w:rsidRPr="00525EAA">
        <w:rPr>
          <w:rFonts w:ascii="Arial" w:hAnsi="Arial" w:cs="Arial"/>
          <w:sz w:val="22"/>
          <w:szCs w:val="22"/>
        </w:rPr>
        <w:t>, Jun, NR4A, IRF and EGR family members, c-</w:t>
      </w:r>
      <w:proofErr w:type="spellStart"/>
      <w:r w:rsidRPr="00525EAA">
        <w:rPr>
          <w:rFonts w:ascii="Arial" w:hAnsi="Arial" w:cs="Arial"/>
          <w:sz w:val="22"/>
          <w:szCs w:val="22"/>
        </w:rPr>
        <w:t>Rel</w:t>
      </w:r>
      <w:proofErr w:type="spellEnd"/>
      <w:r w:rsidRPr="00525EAA">
        <w:rPr>
          <w:rFonts w:ascii="Arial" w:hAnsi="Arial" w:cs="Arial"/>
          <w:sz w:val="22"/>
          <w:szCs w:val="22"/>
        </w:rPr>
        <w:t xml:space="preserve">,  FOXp1 and a lysine-specific </w:t>
      </w:r>
      <w:proofErr w:type="spellStart"/>
      <w:r w:rsidRPr="00525EAA">
        <w:rPr>
          <w:rFonts w:ascii="Arial" w:hAnsi="Arial" w:cs="Arial"/>
          <w:sz w:val="22"/>
          <w:szCs w:val="22"/>
        </w:rPr>
        <w:t>demethylase</w:t>
      </w:r>
      <w:proofErr w:type="spellEnd"/>
      <w:r w:rsidRPr="00525EAA">
        <w:rPr>
          <w:rFonts w:ascii="Arial" w:hAnsi="Arial" w:cs="Arial"/>
          <w:sz w:val="22"/>
          <w:szCs w:val="22"/>
        </w:rPr>
        <w:t xml:space="preserve">, </w:t>
      </w:r>
      <w:r w:rsidRPr="00525EAA">
        <w:rPr>
          <w:rFonts w:ascii="Arial" w:hAnsi="Arial" w:cs="Arial"/>
          <w:b/>
          <w:sz w:val="22"/>
          <w:szCs w:val="22"/>
        </w:rPr>
        <w:t>Supplementary Fig. 6 and Fig. 3</w:t>
      </w:r>
      <w:r w:rsidRPr="00525EAA">
        <w:rPr>
          <w:rFonts w:ascii="Arial" w:hAnsi="Arial" w:cs="Arial"/>
          <w:sz w:val="22"/>
          <w:szCs w:val="22"/>
        </w:rPr>
        <w:t>). Others included cytokines (INF</w:t>
      </w:r>
      <w:r w:rsidRPr="00525EAA">
        <w:rPr>
          <w:rFonts w:ascii="Symbol" w:hAnsi="Symbol" w:cs="Arial"/>
          <w:sz w:val="20"/>
          <w:szCs w:val="20"/>
        </w:rPr>
        <w:t></w:t>
      </w:r>
      <w:r w:rsidRPr="00525EAA">
        <w:rPr>
          <w:rFonts w:ascii="Arial" w:hAnsi="Arial" w:cs="Arial"/>
          <w:sz w:val="22"/>
          <w:szCs w:val="22"/>
        </w:rPr>
        <w:t xml:space="preserve"> and CSF2) and activation surface markers (CD69, CD97, HLA), protein chaperones, proteins involved in cytoskeleton dynamics and vesicle transport. Of note, was the detection of significant increases (2 to 20 fold) of several proteins that regulate mRNA metabolism, translation and the cell cycle. Some proteins were not annotated and/or not previously detected during T cell activation and it will be particularly interesting to unravel their role in T cell proliferation and/or differentiation (</w:t>
      </w:r>
      <w:r w:rsidRPr="00525EAA">
        <w:rPr>
          <w:rFonts w:ascii="Arial" w:hAnsi="Arial" w:cs="Arial"/>
          <w:b/>
          <w:sz w:val="22"/>
          <w:szCs w:val="22"/>
        </w:rPr>
        <w:t>Fig</w:t>
      </w:r>
      <w:r w:rsidRPr="00525EAA">
        <w:rPr>
          <w:rFonts w:ascii="Arial" w:hAnsi="Arial" w:cs="Arial"/>
          <w:sz w:val="22"/>
          <w:szCs w:val="22"/>
        </w:rPr>
        <w:t xml:space="preserve">. </w:t>
      </w:r>
      <w:r w:rsidRPr="00793C18">
        <w:rPr>
          <w:rFonts w:ascii="Arial" w:hAnsi="Arial" w:cs="Arial"/>
          <w:b/>
          <w:sz w:val="22"/>
          <w:szCs w:val="22"/>
          <w:rPrChange w:id="21" w:author="kkatsch" w:date="2013-02-08T11:25:00Z">
            <w:rPr>
              <w:rFonts w:ascii="Arial" w:hAnsi="Arial" w:cs="Arial"/>
              <w:sz w:val="22"/>
              <w:szCs w:val="22"/>
            </w:rPr>
          </w:rPrChange>
        </w:rPr>
        <w:t>3</w:t>
      </w:r>
      <w:r w:rsidRPr="00525EAA">
        <w:rPr>
          <w:rFonts w:ascii="Arial" w:hAnsi="Arial" w:cs="Arial"/>
          <w:sz w:val="22"/>
          <w:szCs w:val="22"/>
        </w:rPr>
        <w:t xml:space="preserve">). </w:t>
      </w:r>
      <w:proofErr w:type="spellStart"/>
      <w:r w:rsidRPr="00525EAA">
        <w:rPr>
          <w:rFonts w:ascii="Arial" w:hAnsi="Arial" w:cs="Arial"/>
          <w:sz w:val="22"/>
          <w:szCs w:val="22"/>
        </w:rPr>
        <w:t>QuaNCAT</w:t>
      </w:r>
      <w:proofErr w:type="spellEnd"/>
      <w:r w:rsidRPr="00525EAA">
        <w:rPr>
          <w:rFonts w:ascii="Arial" w:hAnsi="Arial" w:cs="Arial"/>
          <w:sz w:val="22"/>
          <w:szCs w:val="22"/>
        </w:rPr>
        <w:t xml:space="preserve"> data also revealed decreased expression of several proteins, perhaps caused by transcription and/or translation attenuation or accelerated protein degradation. The latter two mechanisms, as well as their reverse trends (increase in mRNA </w:t>
      </w:r>
      <w:r w:rsidRPr="00525EAA">
        <w:rPr>
          <w:rFonts w:ascii="Arial" w:hAnsi="Arial" w:cs="Arial"/>
          <w:sz w:val="22"/>
          <w:szCs w:val="22"/>
        </w:rPr>
        <w:lastRenderedPageBreak/>
        <w:t xml:space="preserve">translatability and protein stability) would escape </w:t>
      </w:r>
      <w:proofErr w:type="spellStart"/>
      <w:r w:rsidRPr="00525EAA">
        <w:rPr>
          <w:rFonts w:ascii="Arial" w:hAnsi="Arial" w:cs="Arial"/>
          <w:sz w:val="22"/>
          <w:szCs w:val="22"/>
        </w:rPr>
        <w:t>transcriptome</w:t>
      </w:r>
      <w:proofErr w:type="spellEnd"/>
      <w:r w:rsidRPr="00525EAA">
        <w:rPr>
          <w:rFonts w:ascii="Arial" w:hAnsi="Arial" w:cs="Arial"/>
          <w:sz w:val="22"/>
          <w:szCs w:val="22"/>
        </w:rPr>
        <w:t xml:space="preserve"> analysis but can be detected by </w:t>
      </w:r>
      <w:proofErr w:type="spellStart"/>
      <w:r w:rsidRPr="00525EAA">
        <w:rPr>
          <w:rFonts w:ascii="Arial" w:hAnsi="Arial" w:cs="Arial"/>
          <w:sz w:val="22"/>
          <w:szCs w:val="22"/>
        </w:rPr>
        <w:t>QuaNCAT</w:t>
      </w:r>
      <w:proofErr w:type="spellEnd"/>
      <w:r w:rsidRPr="00525EAA">
        <w:rPr>
          <w:rFonts w:ascii="Arial" w:hAnsi="Arial" w:cs="Arial"/>
          <w:sz w:val="22"/>
          <w:szCs w:val="22"/>
        </w:rPr>
        <w:t xml:space="preserve">. </w:t>
      </w:r>
      <w:r w:rsidRPr="00EE0876">
        <w:rPr>
          <w:rFonts w:ascii="Arial" w:hAnsi="Arial" w:cs="Arial"/>
          <w:sz w:val="22"/>
          <w:szCs w:val="22"/>
          <w:lang w:val="en-US"/>
          <w:rPrChange w:id="22" w:author="kkatsch" w:date="2013-02-08T09:05:00Z">
            <w:rPr>
              <w:rFonts w:ascii="Arial" w:hAnsi="Arial" w:cs="Arial"/>
              <w:b/>
              <w:sz w:val="22"/>
              <w:szCs w:val="22"/>
              <w:lang w:val="en-US"/>
            </w:rPr>
          </w:rPrChange>
        </w:rPr>
        <w:t>A</w:t>
      </w:r>
      <w:r w:rsidRPr="00525EAA">
        <w:rPr>
          <w:rFonts w:ascii="Arial" w:hAnsi="Arial" w:cs="Arial"/>
          <w:sz w:val="22"/>
          <w:szCs w:val="22"/>
          <w:lang w:val="en-US"/>
        </w:rPr>
        <w:t>n interaction network of proteins differentially expressed at 2 and 4 h illustrates that more than half are interlinked by functional and biochemical networks (</w:t>
      </w:r>
      <w:r w:rsidRPr="00525EAA">
        <w:rPr>
          <w:rFonts w:ascii="Arial" w:hAnsi="Arial" w:cs="Arial"/>
          <w:b/>
          <w:bCs/>
          <w:sz w:val="22"/>
          <w:szCs w:val="22"/>
          <w:lang w:val="en-US"/>
        </w:rPr>
        <w:t>Fig. 3</w:t>
      </w:r>
      <w:r w:rsidRPr="00525EAA">
        <w:rPr>
          <w:rFonts w:ascii="Arial" w:hAnsi="Arial" w:cs="Arial"/>
          <w:sz w:val="22"/>
          <w:szCs w:val="22"/>
          <w:lang w:val="en-US"/>
        </w:rPr>
        <w:t xml:space="preserve">). </w:t>
      </w:r>
    </w:p>
    <w:p w14:paraId="46555E9B" w14:textId="77777777" w:rsidR="00BA5CDF" w:rsidRPr="00525EAA" w:rsidRDefault="00BA5CDF" w:rsidP="00762BA0">
      <w:pPr>
        <w:widowControl w:val="0"/>
        <w:autoSpaceDE w:val="0"/>
        <w:autoSpaceDN w:val="0"/>
        <w:adjustRightInd w:val="0"/>
        <w:spacing w:line="480" w:lineRule="auto"/>
        <w:rPr>
          <w:rFonts w:ascii="Arial" w:hAnsi="Arial" w:cs="Arial"/>
          <w:sz w:val="22"/>
          <w:szCs w:val="22"/>
        </w:rPr>
      </w:pPr>
      <w:r w:rsidRPr="00525EAA">
        <w:rPr>
          <w:rFonts w:ascii="Arial" w:hAnsi="Arial" w:cs="Arial"/>
          <w:sz w:val="22"/>
          <w:szCs w:val="22"/>
        </w:rPr>
        <w:t>The use of ‘medium’ and ‘heavy’ SILAC overcame potential confounding effects in quantitation due to persistent signals from ‘light’ peptides, likely derived from contaminating untagged pre-existing proteins. After affinity purification, ‘heavy’- and ‘medium’-labelled proteins typically represented 10-20 % in hCD4</w:t>
      </w:r>
      <w:r w:rsidRPr="00525EAA">
        <w:rPr>
          <w:rFonts w:ascii="Arial" w:hAnsi="Arial" w:cs="Arial"/>
          <w:sz w:val="22"/>
          <w:szCs w:val="22"/>
          <w:vertAlign w:val="superscript"/>
        </w:rPr>
        <w:t>+</w:t>
      </w:r>
      <w:r w:rsidRPr="00525EAA">
        <w:rPr>
          <w:rFonts w:ascii="Arial" w:hAnsi="Arial" w:cs="Arial"/>
          <w:sz w:val="22"/>
          <w:szCs w:val="22"/>
        </w:rPr>
        <w:t xml:space="preserve"> T cells (data not shown), a substantial enrichment, as only &lt;&lt; 1% of total proteins were labelled after a 2 h pulse.</w:t>
      </w:r>
    </w:p>
    <w:p w14:paraId="541B308E" w14:textId="77777777" w:rsidR="00BA5CDF" w:rsidRPr="00525EAA" w:rsidRDefault="00BA5CDF" w:rsidP="00762BA0">
      <w:pPr>
        <w:pStyle w:val="TAMainText"/>
        <w:spacing w:line="480" w:lineRule="auto"/>
        <w:rPr>
          <w:color w:val="auto"/>
          <w:lang w:val="en-GB"/>
        </w:rPr>
      </w:pPr>
      <w:r w:rsidRPr="00525EAA">
        <w:rPr>
          <w:color w:val="auto"/>
          <w:lang w:val="en-GB"/>
        </w:rPr>
        <w:t xml:space="preserve">The ability to quantitate relative differences in abundance of many cellular proteins reveals the power of </w:t>
      </w:r>
      <w:proofErr w:type="spellStart"/>
      <w:r w:rsidRPr="00525EAA">
        <w:rPr>
          <w:color w:val="auto"/>
          <w:lang w:val="en-GB"/>
        </w:rPr>
        <w:t>QuaNCAT</w:t>
      </w:r>
      <w:proofErr w:type="spellEnd"/>
      <w:r w:rsidRPr="00525EAA">
        <w:rPr>
          <w:color w:val="auto"/>
          <w:lang w:val="en-GB"/>
        </w:rPr>
        <w:t xml:space="preserve"> and should be applicable to shorter and longer kinetics. However, long-term methionine starvation affects cellular methylation of proteins and nucleic acids and prolonged</w:t>
      </w:r>
      <w:r w:rsidRPr="00525EAA" w:rsidDel="00F8032C">
        <w:rPr>
          <w:color w:val="auto"/>
          <w:lang w:val="en-GB"/>
        </w:rPr>
        <w:t xml:space="preserve"> </w:t>
      </w:r>
      <w:r w:rsidRPr="00525EAA">
        <w:rPr>
          <w:color w:val="auto"/>
          <w:lang w:val="en-GB"/>
        </w:rPr>
        <w:t xml:space="preserve">AHA pulses could be sensed by the cellular machinery as some proteins may be affected by AHA incorporation. We did not notice stress in T cells when pulsed for up to 4 h with AHA, but longer pulses certainly require one to carefully evaluate potential toxicity effects. Application of </w:t>
      </w:r>
      <w:proofErr w:type="spellStart"/>
      <w:r w:rsidRPr="00525EAA">
        <w:rPr>
          <w:color w:val="auto"/>
          <w:lang w:val="en-GB"/>
        </w:rPr>
        <w:t>QuaNCAT</w:t>
      </w:r>
      <w:proofErr w:type="spellEnd"/>
      <w:r w:rsidRPr="00525EAA">
        <w:rPr>
          <w:color w:val="auto"/>
          <w:lang w:val="en-GB"/>
        </w:rPr>
        <w:t xml:space="preserve"> for relatively short times after cellular perturbations should enable quantitative monitoring of the most dynamic pool of the proteome, which is likely to be the one of most biological interest. Moreover, 2-4 h of AHA/SILAC pulse-labelling applied several hours after cell stimulation would also allow one to monitor proteomic changes at late stimulation time points and avoid adverse effects due to lengthy methionine starvation. </w:t>
      </w:r>
    </w:p>
    <w:p w14:paraId="764850B4" w14:textId="3DF9FC69" w:rsidR="00BA5CDF" w:rsidRPr="00525EAA" w:rsidRDefault="00DB4949" w:rsidP="00762BA0">
      <w:pPr>
        <w:widowControl w:val="0"/>
        <w:autoSpaceDE w:val="0"/>
        <w:autoSpaceDN w:val="0"/>
        <w:adjustRightInd w:val="0"/>
        <w:spacing w:line="480" w:lineRule="auto"/>
        <w:rPr>
          <w:rFonts w:ascii="Arial" w:hAnsi="Arial" w:cs="Arial"/>
          <w:sz w:val="22"/>
          <w:szCs w:val="22"/>
          <w:lang w:val="en-US"/>
        </w:rPr>
      </w:pPr>
      <w:ins w:id="23" w:author="kkatsch" w:date="2013-02-08T14:00:00Z">
        <w:r>
          <w:rPr>
            <w:rFonts w:ascii="Arial" w:hAnsi="Arial" w:cs="Arial"/>
            <w:sz w:val="22"/>
            <w:szCs w:val="22"/>
          </w:rPr>
          <w:t xml:space="preserve">A recent work has reported the combination of SILAC and BONCAT to </w:t>
        </w:r>
        <w:proofErr w:type="spellStart"/>
        <w:r>
          <w:rPr>
            <w:rFonts w:ascii="Arial" w:hAnsi="Arial" w:cs="Arial"/>
            <w:sz w:val="22"/>
            <w:szCs w:val="22"/>
          </w:rPr>
          <w:t>quantitavely</w:t>
        </w:r>
        <w:proofErr w:type="spellEnd"/>
        <w:r>
          <w:rPr>
            <w:rFonts w:ascii="Arial" w:hAnsi="Arial" w:cs="Arial"/>
            <w:sz w:val="22"/>
            <w:szCs w:val="22"/>
          </w:rPr>
          <w:t xml:space="preserve"> analyse the cellular secretome.</w:t>
        </w:r>
      </w:ins>
      <w:ins w:id="24" w:author="kkatsch" w:date="2013-02-08T14:20:00Z">
        <w:r w:rsidR="000D267C" w:rsidRPr="000D267C">
          <w:rPr>
            <w:rFonts w:ascii="Arial" w:hAnsi="Arial" w:cs="Arial"/>
            <w:sz w:val="22"/>
            <w:szCs w:val="22"/>
            <w:vertAlign w:val="superscript"/>
            <w:rPrChange w:id="25" w:author="kkatsch" w:date="2013-02-08T14:20:00Z">
              <w:rPr>
                <w:rFonts w:ascii="Arial" w:hAnsi="Arial" w:cs="Arial"/>
                <w:sz w:val="22"/>
                <w:szCs w:val="22"/>
              </w:rPr>
            </w:rPrChange>
          </w:rPr>
          <w:t>16</w:t>
        </w:r>
      </w:ins>
      <w:ins w:id="26" w:author="kkatsch" w:date="2013-02-08T14:00:00Z">
        <w:r>
          <w:rPr>
            <w:rFonts w:ascii="Arial" w:hAnsi="Arial" w:cs="Arial"/>
            <w:sz w:val="22"/>
            <w:szCs w:val="22"/>
          </w:rPr>
          <w:t xml:space="preserve"> The method presented here allowed wider analysis of protein changes in the entire cellular proteome</w:t>
        </w:r>
      </w:ins>
      <w:ins w:id="27" w:author="Oreste Acuto" w:date="2013-02-08T15:33:00Z">
        <w:r w:rsidR="00946234">
          <w:rPr>
            <w:rFonts w:ascii="Arial" w:hAnsi="Arial" w:cs="Arial"/>
            <w:sz w:val="22"/>
            <w:szCs w:val="22"/>
          </w:rPr>
          <w:t xml:space="preserve"> and</w:t>
        </w:r>
      </w:ins>
      <w:ins w:id="28" w:author="kkatsch" w:date="2013-02-08T14:00:00Z">
        <w:r>
          <w:rPr>
            <w:rFonts w:ascii="Arial" w:hAnsi="Arial" w:cs="Arial"/>
            <w:sz w:val="22"/>
            <w:szCs w:val="22"/>
          </w:rPr>
          <w:t xml:space="preserve"> </w:t>
        </w:r>
      </w:ins>
      <w:del w:id="29" w:author="kkatsch" w:date="2013-02-08T10:35:00Z">
        <w:r w:rsidR="00BA5CDF" w:rsidRPr="00525EAA" w:rsidDel="008D5914">
          <w:rPr>
            <w:rFonts w:ascii="Arial" w:hAnsi="Arial" w:cs="Arial"/>
            <w:sz w:val="22"/>
            <w:szCs w:val="22"/>
          </w:rPr>
          <w:delText>QuaNCAT is a much sought-after complement to the analysis of transcriptome dynamics.</w:delText>
        </w:r>
      </w:del>
      <w:ins w:id="30" w:author="kkatsch" w:date="2013-02-08T14:03:00Z">
        <w:r>
          <w:rPr>
            <w:rFonts w:ascii="Arial" w:hAnsi="Arial" w:cs="Arial"/>
            <w:sz w:val="22"/>
            <w:szCs w:val="22"/>
          </w:rPr>
          <w:t>provides</w:t>
        </w:r>
      </w:ins>
      <w:ins w:id="31" w:author="kkatsch" w:date="2013-02-08T10:35:00Z">
        <w:r w:rsidR="008D5914">
          <w:rPr>
            <w:rFonts w:ascii="Arial" w:hAnsi="Arial" w:cs="Arial"/>
            <w:sz w:val="22"/>
            <w:szCs w:val="22"/>
          </w:rPr>
          <w:t xml:space="preserve"> </w:t>
        </w:r>
        <w:r w:rsidR="008D5914" w:rsidRPr="00525EAA">
          <w:rPr>
            <w:rFonts w:ascii="Arial" w:hAnsi="Arial" w:cs="Arial"/>
            <w:sz w:val="22"/>
            <w:szCs w:val="22"/>
          </w:rPr>
          <w:t xml:space="preserve">a much sought-after complement to the analysis of </w:t>
        </w:r>
        <w:proofErr w:type="spellStart"/>
        <w:r w:rsidR="008D5914" w:rsidRPr="00525EAA">
          <w:rPr>
            <w:rFonts w:ascii="Arial" w:hAnsi="Arial" w:cs="Arial"/>
            <w:sz w:val="22"/>
            <w:szCs w:val="22"/>
          </w:rPr>
          <w:t>transcriptome</w:t>
        </w:r>
        <w:proofErr w:type="spellEnd"/>
        <w:r w:rsidR="008D5914" w:rsidRPr="00525EAA">
          <w:rPr>
            <w:rFonts w:ascii="Arial" w:hAnsi="Arial" w:cs="Arial"/>
            <w:sz w:val="22"/>
            <w:szCs w:val="22"/>
          </w:rPr>
          <w:t xml:space="preserve"> dynamics</w:t>
        </w:r>
        <w:r w:rsidR="008D5914">
          <w:rPr>
            <w:rFonts w:ascii="Arial" w:hAnsi="Arial" w:cs="Arial"/>
            <w:sz w:val="22"/>
            <w:szCs w:val="22"/>
          </w:rPr>
          <w:t xml:space="preserve">. </w:t>
        </w:r>
      </w:ins>
      <w:del w:id="32" w:author="kkatsch" w:date="2013-02-08T09:16:00Z">
        <w:r w:rsidR="00BA5CDF" w:rsidRPr="00525EAA" w:rsidDel="00E04BFA">
          <w:rPr>
            <w:rFonts w:ascii="Arial" w:hAnsi="Arial" w:cs="Arial"/>
            <w:sz w:val="22"/>
            <w:szCs w:val="22"/>
          </w:rPr>
          <w:delText xml:space="preserve">. </w:delText>
        </w:r>
      </w:del>
      <w:r w:rsidR="00BA5CDF" w:rsidRPr="00525EAA">
        <w:rPr>
          <w:rFonts w:ascii="Arial" w:hAnsi="Arial" w:cs="Arial"/>
          <w:sz w:val="22"/>
          <w:szCs w:val="22"/>
        </w:rPr>
        <w:t xml:space="preserve">Its combination with </w:t>
      </w:r>
      <w:r w:rsidR="00BA5CDF" w:rsidRPr="00525EAA">
        <w:rPr>
          <w:rFonts w:ascii="Arial" w:hAnsi="Arial" w:cs="Arial"/>
          <w:sz w:val="22"/>
          <w:szCs w:val="22"/>
          <w:lang w:val="en-US"/>
        </w:rPr>
        <w:t xml:space="preserve">targeted </w:t>
      </w:r>
      <w:r w:rsidR="00BA5CDF" w:rsidRPr="00525EAA">
        <w:rPr>
          <w:rFonts w:ascii="Arial" w:hAnsi="Arial" w:cs="Arial"/>
          <w:sz w:val="22"/>
          <w:szCs w:val="22"/>
          <w:lang w:val="en-US"/>
        </w:rPr>
        <w:lastRenderedPageBreak/>
        <w:t xml:space="preserve">MS-based quantitation could help to assess absolute changes in protein expression with further accuracy and sensitivity. </w:t>
      </w:r>
    </w:p>
    <w:p w14:paraId="4F4CF463" w14:textId="77777777" w:rsidR="00BA5CDF" w:rsidRDefault="00BA5CDF" w:rsidP="001D2CA4">
      <w:pPr>
        <w:pStyle w:val="Pa12"/>
        <w:spacing w:line="480" w:lineRule="auto"/>
        <w:rPr>
          <w:rFonts w:ascii="Arial" w:hAnsi="Arial" w:cs="Arial"/>
          <w:b/>
          <w:bCs/>
          <w:color w:val="221E1F"/>
          <w:sz w:val="22"/>
          <w:szCs w:val="22"/>
          <w:lang w:val="en-GB"/>
        </w:rPr>
      </w:pPr>
    </w:p>
    <w:p w14:paraId="5648627D" w14:textId="77777777" w:rsidR="00BA5CDF" w:rsidRPr="007254E7" w:rsidRDefault="00BA5CDF" w:rsidP="001D2CA4">
      <w:pPr>
        <w:pStyle w:val="Pa12"/>
        <w:spacing w:line="480" w:lineRule="auto"/>
        <w:rPr>
          <w:rFonts w:ascii="Arial" w:hAnsi="Arial" w:cs="Arial"/>
          <w:color w:val="221E1F"/>
          <w:sz w:val="22"/>
          <w:szCs w:val="22"/>
          <w:lang w:val="en-GB"/>
        </w:rPr>
      </w:pPr>
      <w:r w:rsidRPr="007254E7">
        <w:rPr>
          <w:rFonts w:ascii="Arial" w:hAnsi="Arial" w:cs="Arial"/>
          <w:b/>
          <w:bCs/>
          <w:color w:val="221E1F"/>
          <w:sz w:val="22"/>
          <w:szCs w:val="22"/>
          <w:lang w:val="en-GB"/>
        </w:rPr>
        <w:t>Methods</w:t>
      </w:r>
    </w:p>
    <w:p w14:paraId="31F73E29" w14:textId="77777777" w:rsidR="00BA5CDF" w:rsidRPr="007254E7" w:rsidRDefault="00BA5CDF" w:rsidP="001D2CA4">
      <w:pPr>
        <w:widowControl w:val="0"/>
        <w:autoSpaceDE w:val="0"/>
        <w:autoSpaceDN w:val="0"/>
        <w:adjustRightInd w:val="0"/>
        <w:spacing w:line="480" w:lineRule="auto"/>
        <w:rPr>
          <w:rFonts w:ascii="Arial" w:hAnsi="Arial" w:cs="Arial"/>
          <w:color w:val="221E1F"/>
          <w:sz w:val="22"/>
          <w:szCs w:val="22"/>
        </w:rPr>
      </w:pPr>
      <w:r w:rsidRPr="007254E7">
        <w:rPr>
          <w:rFonts w:ascii="Arial" w:hAnsi="Arial" w:cs="Arial"/>
          <w:color w:val="221E1F"/>
          <w:sz w:val="22"/>
          <w:szCs w:val="22"/>
        </w:rPr>
        <w:t>Methods and any associated references are available in the Supplementary information.</w:t>
      </w:r>
    </w:p>
    <w:p w14:paraId="7518822F" w14:textId="77777777" w:rsidR="00BA5CDF" w:rsidRPr="007254E7" w:rsidRDefault="00BA5CDF" w:rsidP="001D2CA4">
      <w:pPr>
        <w:pStyle w:val="Default"/>
        <w:spacing w:line="480" w:lineRule="auto"/>
        <w:rPr>
          <w:rFonts w:ascii="Arial" w:hAnsi="Arial" w:cs="Arial"/>
          <w:color w:val="221E1F"/>
          <w:sz w:val="22"/>
          <w:szCs w:val="22"/>
          <w:lang w:val="en-GB"/>
        </w:rPr>
      </w:pPr>
      <w:r w:rsidRPr="007254E7">
        <w:rPr>
          <w:rFonts w:ascii="Arial" w:hAnsi="Arial" w:cs="Arial"/>
          <w:b/>
          <w:bCs/>
          <w:color w:val="221E1F"/>
          <w:sz w:val="22"/>
          <w:szCs w:val="22"/>
          <w:lang w:val="en-GB"/>
        </w:rPr>
        <w:t>Acknowledgments</w:t>
      </w:r>
    </w:p>
    <w:p w14:paraId="4847365E" w14:textId="77777777" w:rsidR="00BA5CDF" w:rsidRPr="0016390D" w:rsidRDefault="00BA5CDF" w:rsidP="00525EAA">
      <w:pPr>
        <w:widowControl w:val="0"/>
        <w:autoSpaceDE w:val="0"/>
        <w:autoSpaceDN w:val="0"/>
        <w:adjustRightInd w:val="0"/>
        <w:spacing w:line="480" w:lineRule="auto"/>
        <w:rPr>
          <w:rFonts w:ascii="Arial" w:hAnsi="Arial" w:cs="Arial"/>
          <w:noProof/>
          <w:color w:val="000000"/>
          <w:sz w:val="22"/>
          <w:szCs w:val="22"/>
        </w:rPr>
      </w:pPr>
      <w:r w:rsidRPr="006F4656">
        <w:rPr>
          <w:rFonts w:ascii="Arial" w:hAnsi="Arial" w:cs="Arial"/>
          <w:noProof/>
          <w:color w:val="000000"/>
          <w:sz w:val="22"/>
          <w:szCs w:val="22"/>
        </w:rPr>
        <w:t xml:space="preserve">This work was supported by Wellcome Trust Grant </w:t>
      </w:r>
      <w:ins w:id="33" w:author="kkatsch" w:date="2013-02-08T11:17:00Z">
        <w:r w:rsidR="00811998" w:rsidRPr="00811998">
          <w:rPr>
            <w:rFonts w:ascii="Arial" w:hAnsi="Arial" w:cs="Arial"/>
            <w:noProof/>
            <w:color w:val="000000"/>
            <w:sz w:val="22"/>
            <w:szCs w:val="22"/>
          </w:rPr>
          <w:t>WT094296MA</w:t>
        </w:r>
        <w:r w:rsidR="00811998" w:rsidRPr="00811998" w:rsidDel="00811998">
          <w:rPr>
            <w:rFonts w:ascii="Arial" w:hAnsi="Arial" w:cs="Arial"/>
            <w:noProof/>
            <w:color w:val="000000"/>
            <w:sz w:val="22"/>
            <w:szCs w:val="22"/>
          </w:rPr>
          <w:t xml:space="preserve"> </w:t>
        </w:r>
      </w:ins>
      <w:del w:id="34" w:author="kkatsch" w:date="2013-02-08T11:17:00Z">
        <w:r w:rsidRPr="006F4656" w:rsidDel="00811998">
          <w:rPr>
            <w:rFonts w:ascii="Arial" w:hAnsi="Arial" w:cs="Arial"/>
            <w:noProof/>
            <w:color w:val="000000"/>
            <w:sz w:val="22"/>
            <w:szCs w:val="22"/>
          </w:rPr>
          <w:delText xml:space="preserve">GR076558MA </w:delText>
        </w:r>
      </w:del>
      <w:r w:rsidRPr="006F4656">
        <w:rPr>
          <w:rFonts w:ascii="Arial" w:hAnsi="Arial" w:cs="Arial"/>
          <w:noProof/>
          <w:color w:val="000000"/>
          <w:sz w:val="22"/>
          <w:szCs w:val="22"/>
        </w:rPr>
        <w:t xml:space="preserve">and </w:t>
      </w:r>
      <w:r w:rsidRPr="006F4656">
        <w:rPr>
          <w:rFonts w:ascii="Arial" w:hAnsi="Arial" w:cs="Arial"/>
          <w:sz w:val="22"/>
          <w:szCs w:val="22"/>
          <w:lang w:val="en-US"/>
        </w:rPr>
        <w:t>EU-FP7 “</w:t>
      </w:r>
      <w:proofErr w:type="spellStart"/>
      <w:r w:rsidRPr="006F4656">
        <w:rPr>
          <w:rFonts w:ascii="Arial" w:hAnsi="Arial" w:cs="Arial"/>
          <w:sz w:val="22"/>
          <w:szCs w:val="22"/>
          <w:lang w:val="en-US"/>
        </w:rPr>
        <w:t>Sybilla</w:t>
      </w:r>
      <w:proofErr w:type="spellEnd"/>
      <w:r w:rsidRPr="006F4656">
        <w:rPr>
          <w:rFonts w:ascii="Arial" w:hAnsi="Arial" w:cs="Arial"/>
          <w:sz w:val="22"/>
          <w:szCs w:val="22"/>
          <w:lang w:val="en-US"/>
        </w:rPr>
        <w:t xml:space="preserve">” no. 201106 to </w:t>
      </w:r>
      <w:r w:rsidRPr="006F4656">
        <w:rPr>
          <w:rFonts w:ascii="Arial" w:hAnsi="Arial" w:cs="Arial"/>
          <w:noProof/>
          <w:color w:val="000000"/>
          <w:sz w:val="22"/>
          <w:szCs w:val="22"/>
        </w:rPr>
        <w:t xml:space="preserve">O.A. </w:t>
      </w:r>
      <w:r w:rsidRPr="006F4656">
        <w:rPr>
          <w:rFonts w:ascii="Arial" w:hAnsi="Arial" w:cs="Arial"/>
          <w:color w:val="000000"/>
          <w:sz w:val="22"/>
          <w:szCs w:val="22"/>
        </w:rPr>
        <w:t xml:space="preserve">D.C.D was supported by a DFG </w:t>
      </w:r>
      <w:proofErr w:type="spellStart"/>
      <w:r w:rsidRPr="006F4656">
        <w:rPr>
          <w:rFonts w:ascii="Arial" w:hAnsi="Arial" w:cs="Arial"/>
          <w:color w:val="000000"/>
          <w:sz w:val="22"/>
          <w:szCs w:val="22"/>
        </w:rPr>
        <w:t>Emmy</w:t>
      </w:r>
      <w:proofErr w:type="spellEnd"/>
      <w:r>
        <w:rPr>
          <w:rFonts w:ascii="Arial" w:hAnsi="Arial" w:cs="Arial"/>
          <w:color w:val="000000"/>
          <w:sz w:val="22"/>
          <w:szCs w:val="22"/>
        </w:rPr>
        <w:t xml:space="preserve"> </w:t>
      </w:r>
      <w:proofErr w:type="spellStart"/>
      <w:r w:rsidRPr="006F4656">
        <w:rPr>
          <w:rFonts w:ascii="Arial" w:hAnsi="Arial" w:cs="Arial"/>
          <w:color w:val="000000"/>
          <w:sz w:val="22"/>
          <w:szCs w:val="22"/>
        </w:rPr>
        <w:t>Noether</w:t>
      </w:r>
      <w:proofErr w:type="spellEnd"/>
      <w:r w:rsidRPr="006F4656">
        <w:rPr>
          <w:rFonts w:ascii="Arial" w:hAnsi="Arial" w:cs="Arial"/>
          <w:color w:val="000000"/>
          <w:sz w:val="22"/>
          <w:szCs w:val="22"/>
        </w:rPr>
        <w:t xml:space="preserve"> Grant DI1512/1-1. B.G.D. </w:t>
      </w:r>
      <w:r>
        <w:rPr>
          <w:rFonts w:ascii="Arial" w:hAnsi="Arial" w:cs="Arial"/>
          <w:color w:val="000000"/>
          <w:sz w:val="22"/>
          <w:szCs w:val="22"/>
        </w:rPr>
        <w:t>and O.A. are</w:t>
      </w:r>
      <w:r w:rsidRPr="006F4656">
        <w:rPr>
          <w:rFonts w:ascii="Arial" w:hAnsi="Arial" w:cs="Arial"/>
          <w:color w:val="000000"/>
          <w:sz w:val="22"/>
          <w:szCs w:val="22"/>
        </w:rPr>
        <w:t xml:space="preserve"> recipient</w:t>
      </w:r>
      <w:r>
        <w:rPr>
          <w:rFonts w:ascii="Arial" w:hAnsi="Arial" w:cs="Arial"/>
          <w:color w:val="000000"/>
          <w:sz w:val="22"/>
          <w:szCs w:val="22"/>
        </w:rPr>
        <w:t>s</w:t>
      </w:r>
      <w:r w:rsidRPr="006F4656">
        <w:rPr>
          <w:rFonts w:ascii="Arial" w:hAnsi="Arial" w:cs="Arial"/>
          <w:color w:val="000000"/>
          <w:sz w:val="22"/>
          <w:szCs w:val="22"/>
        </w:rPr>
        <w:t xml:space="preserve"> of Royal Society </w:t>
      </w:r>
      <w:proofErr w:type="spellStart"/>
      <w:r w:rsidRPr="006F4656">
        <w:rPr>
          <w:rFonts w:ascii="Arial" w:hAnsi="Arial" w:cs="Arial"/>
          <w:color w:val="000000"/>
          <w:sz w:val="22"/>
          <w:szCs w:val="22"/>
        </w:rPr>
        <w:t>Wolfson</w:t>
      </w:r>
      <w:proofErr w:type="spellEnd"/>
      <w:r w:rsidRPr="006F4656">
        <w:rPr>
          <w:rFonts w:ascii="Arial" w:hAnsi="Arial" w:cs="Arial"/>
          <w:color w:val="000000"/>
          <w:sz w:val="22"/>
          <w:szCs w:val="22"/>
        </w:rPr>
        <w:t xml:space="preserve"> Research Merit Award</w:t>
      </w:r>
      <w:r>
        <w:rPr>
          <w:rFonts w:ascii="Arial" w:hAnsi="Arial" w:cs="Arial"/>
          <w:color w:val="000000"/>
          <w:sz w:val="22"/>
          <w:szCs w:val="22"/>
        </w:rPr>
        <w:t>s</w:t>
      </w:r>
      <w:r w:rsidRPr="006F4656">
        <w:rPr>
          <w:rFonts w:ascii="Arial" w:hAnsi="Arial" w:cs="Arial"/>
          <w:color w:val="000000"/>
          <w:sz w:val="22"/>
          <w:szCs w:val="22"/>
        </w:rPr>
        <w:t xml:space="preserve">. We thank </w:t>
      </w:r>
      <w:proofErr w:type="spellStart"/>
      <w:r w:rsidRPr="006F4656">
        <w:rPr>
          <w:rFonts w:ascii="Arial" w:hAnsi="Arial" w:cs="Arial"/>
          <w:color w:val="000000"/>
          <w:sz w:val="22"/>
          <w:szCs w:val="22"/>
        </w:rPr>
        <w:t>Drs.</w:t>
      </w:r>
      <w:proofErr w:type="spellEnd"/>
      <w:r w:rsidRPr="006F4656">
        <w:rPr>
          <w:rFonts w:ascii="Arial" w:hAnsi="Arial" w:cs="Arial"/>
          <w:color w:val="000000"/>
          <w:sz w:val="22"/>
          <w:szCs w:val="22"/>
        </w:rPr>
        <w:t xml:space="preserve"> Philip Charles</w:t>
      </w:r>
      <w:r>
        <w:rPr>
          <w:rFonts w:ascii="Arial" w:hAnsi="Arial" w:cs="Arial"/>
          <w:color w:val="000000"/>
          <w:sz w:val="22"/>
          <w:szCs w:val="22"/>
        </w:rPr>
        <w:t>,</w:t>
      </w:r>
      <w:r w:rsidRPr="006F4656">
        <w:rPr>
          <w:rFonts w:ascii="Arial" w:hAnsi="Arial" w:cs="Arial"/>
          <w:color w:val="000000"/>
          <w:sz w:val="22"/>
          <w:szCs w:val="22"/>
        </w:rPr>
        <w:t xml:space="preserve"> Steve Taylor</w:t>
      </w:r>
      <w:r>
        <w:rPr>
          <w:rFonts w:ascii="Arial" w:hAnsi="Arial" w:cs="Arial"/>
          <w:color w:val="000000"/>
          <w:sz w:val="22"/>
          <w:szCs w:val="22"/>
        </w:rPr>
        <w:t xml:space="preserve"> and </w:t>
      </w:r>
      <w:proofErr w:type="spellStart"/>
      <w:r w:rsidRPr="0073392D">
        <w:rPr>
          <w:rFonts w:ascii="Arial" w:hAnsi="Arial" w:cs="Arial"/>
          <w:color w:val="000000"/>
          <w:sz w:val="22"/>
          <w:szCs w:val="22"/>
        </w:rPr>
        <w:t>Eleni</w:t>
      </w:r>
      <w:proofErr w:type="spellEnd"/>
      <w:r w:rsidRPr="0073392D">
        <w:rPr>
          <w:rFonts w:ascii="Arial" w:hAnsi="Arial" w:cs="Arial"/>
          <w:color w:val="000000"/>
          <w:sz w:val="22"/>
          <w:szCs w:val="22"/>
        </w:rPr>
        <w:t xml:space="preserve"> </w:t>
      </w:r>
      <w:proofErr w:type="spellStart"/>
      <w:r w:rsidRPr="0073392D">
        <w:rPr>
          <w:rFonts w:ascii="Arial" w:hAnsi="Arial" w:cs="Arial"/>
          <w:color w:val="000000"/>
          <w:sz w:val="22"/>
          <w:szCs w:val="22"/>
        </w:rPr>
        <w:t>Giannoulatou</w:t>
      </w:r>
      <w:proofErr w:type="spellEnd"/>
      <w:r w:rsidRPr="006F4656">
        <w:rPr>
          <w:rFonts w:ascii="Arial" w:hAnsi="Arial" w:cs="Arial"/>
          <w:color w:val="000000"/>
          <w:sz w:val="22"/>
          <w:szCs w:val="22"/>
        </w:rPr>
        <w:t xml:space="preserve"> for advice on the use of bioinformatics and statistics software. We thank </w:t>
      </w:r>
      <w:proofErr w:type="spellStart"/>
      <w:r w:rsidRPr="006F4656">
        <w:rPr>
          <w:rFonts w:ascii="Arial" w:hAnsi="Arial" w:cs="Arial"/>
          <w:color w:val="000000"/>
          <w:sz w:val="22"/>
          <w:szCs w:val="22"/>
        </w:rPr>
        <w:t>Drs.</w:t>
      </w:r>
      <w:proofErr w:type="spellEnd"/>
      <w:r>
        <w:rPr>
          <w:rFonts w:ascii="Arial" w:hAnsi="Arial" w:cs="Arial"/>
          <w:color w:val="000000"/>
          <w:sz w:val="22"/>
          <w:szCs w:val="22"/>
        </w:rPr>
        <w:t xml:space="preserve"> </w:t>
      </w:r>
      <w:r w:rsidRPr="006F4656">
        <w:rPr>
          <w:rFonts w:ascii="Arial" w:hAnsi="Arial" w:cs="Arial"/>
          <w:color w:val="000000"/>
          <w:sz w:val="22"/>
          <w:szCs w:val="22"/>
        </w:rPr>
        <w:t>Wolfgang</w:t>
      </w:r>
      <w:r>
        <w:rPr>
          <w:rFonts w:ascii="Arial" w:hAnsi="Arial" w:cs="Arial"/>
          <w:color w:val="000000"/>
          <w:sz w:val="22"/>
          <w:szCs w:val="22"/>
        </w:rPr>
        <w:t xml:space="preserve"> </w:t>
      </w:r>
      <w:proofErr w:type="spellStart"/>
      <w:r w:rsidRPr="006F4656">
        <w:rPr>
          <w:rFonts w:ascii="Arial" w:hAnsi="Arial" w:cs="Arial"/>
          <w:color w:val="000000"/>
          <w:sz w:val="22"/>
          <w:szCs w:val="22"/>
        </w:rPr>
        <w:t>Paster</w:t>
      </w:r>
      <w:proofErr w:type="spellEnd"/>
      <w:r>
        <w:rPr>
          <w:rFonts w:ascii="Arial" w:hAnsi="Arial" w:cs="Arial"/>
          <w:color w:val="000000"/>
          <w:sz w:val="22"/>
          <w:szCs w:val="22"/>
        </w:rPr>
        <w:t xml:space="preserve"> </w:t>
      </w:r>
      <w:r w:rsidRPr="006F4656">
        <w:rPr>
          <w:rFonts w:ascii="Arial" w:hAnsi="Arial" w:cs="Arial"/>
          <w:color w:val="000000"/>
          <w:sz w:val="22"/>
          <w:szCs w:val="22"/>
        </w:rPr>
        <w:t xml:space="preserve">and </w:t>
      </w:r>
      <w:proofErr w:type="spellStart"/>
      <w:r w:rsidRPr="006F4656">
        <w:rPr>
          <w:rFonts w:ascii="Arial" w:hAnsi="Arial" w:cs="Arial"/>
          <w:color w:val="000000"/>
          <w:sz w:val="22"/>
          <w:szCs w:val="22"/>
        </w:rPr>
        <w:t>Konstantina</w:t>
      </w:r>
      <w:proofErr w:type="spellEnd"/>
      <w:r>
        <w:rPr>
          <w:rFonts w:ascii="Arial" w:hAnsi="Arial" w:cs="Arial"/>
          <w:color w:val="000000"/>
          <w:sz w:val="22"/>
          <w:szCs w:val="22"/>
        </w:rPr>
        <w:t xml:space="preserve"> </w:t>
      </w:r>
      <w:proofErr w:type="spellStart"/>
      <w:r w:rsidRPr="006F4656">
        <w:rPr>
          <w:rFonts w:ascii="Arial" w:hAnsi="Arial" w:cs="Arial"/>
          <w:color w:val="000000"/>
          <w:sz w:val="22"/>
          <w:szCs w:val="22"/>
        </w:rPr>
        <w:t>Nika</w:t>
      </w:r>
      <w:proofErr w:type="spellEnd"/>
      <w:r>
        <w:rPr>
          <w:rFonts w:ascii="Arial" w:hAnsi="Arial" w:cs="Arial"/>
          <w:color w:val="000000"/>
          <w:sz w:val="22"/>
          <w:szCs w:val="22"/>
        </w:rPr>
        <w:t xml:space="preserve"> </w:t>
      </w:r>
      <w:r w:rsidRPr="006F4656">
        <w:rPr>
          <w:rFonts w:ascii="Arial" w:hAnsi="Arial" w:cs="Arial"/>
          <w:color w:val="000000"/>
          <w:sz w:val="22"/>
          <w:szCs w:val="22"/>
        </w:rPr>
        <w:t>for helpful suggestions and for critical feedback on the manuscript.</w:t>
      </w:r>
      <w:r>
        <w:rPr>
          <w:rFonts w:ascii="Arial" w:hAnsi="Arial" w:cs="Arial"/>
          <w:color w:val="000000"/>
          <w:sz w:val="22"/>
          <w:szCs w:val="22"/>
        </w:rPr>
        <w:t xml:space="preserve"> We gratefully thank Matthias </w:t>
      </w:r>
      <w:proofErr w:type="spellStart"/>
      <w:r>
        <w:rPr>
          <w:rFonts w:ascii="Arial" w:hAnsi="Arial" w:cs="Arial"/>
          <w:color w:val="000000"/>
          <w:sz w:val="22"/>
          <w:szCs w:val="22"/>
        </w:rPr>
        <w:t>Selbach</w:t>
      </w:r>
      <w:proofErr w:type="spellEnd"/>
      <w:r>
        <w:rPr>
          <w:rFonts w:ascii="Arial" w:hAnsi="Arial" w:cs="Arial"/>
          <w:color w:val="000000"/>
          <w:sz w:val="22"/>
          <w:szCs w:val="22"/>
        </w:rPr>
        <w:t xml:space="preserve"> for helpful suggestions. </w:t>
      </w:r>
      <w:r w:rsidRPr="006F4656">
        <w:rPr>
          <w:rFonts w:ascii="Arial" w:hAnsi="Arial" w:cs="Arial"/>
          <w:noProof/>
          <w:color w:val="000000"/>
          <w:sz w:val="22"/>
          <w:szCs w:val="22"/>
        </w:rPr>
        <w:t>V.G. was supported by a Ph.D. fellowship from BBSRC, O.B. by a Marie Curie Intra European Fellowship, B.B. by a Rhodes Scholarship</w:t>
      </w:r>
      <w:r w:rsidRPr="007254E7">
        <w:rPr>
          <w:rFonts w:ascii="Arial" w:hAnsi="Arial" w:cs="Arial"/>
          <w:noProof/>
          <w:color w:val="000000"/>
          <w:sz w:val="22"/>
          <w:szCs w:val="22"/>
        </w:rPr>
        <w:t>.</w:t>
      </w:r>
      <w:r>
        <w:rPr>
          <w:rFonts w:ascii="Arial" w:hAnsi="Arial" w:cs="Arial"/>
          <w:noProof/>
          <w:color w:val="000000"/>
          <w:sz w:val="22"/>
          <w:szCs w:val="22"/>
        </w:rPr>
        <w:t xml:space="preserve"> </w:t>
      </w:r>
      <w:del w:id="35" w:author="n.rusk" w:date="2013-02-07T09:32:00Z">
        <w:r w:rsidRPr="006E4209" w:rsidDel="00525EAA">
          <w:rPr>
            <w:rFonts w:ascii="Arial" w:hAnsi="Arial" w:cs="Arial"/>
            <w:noProof/>
            <w:color w:val="000000"/>
            <w:sz w:val="22"/>
            <w:szCs w:val="22"/>
          </w:rPr>
          <w:delText xml:space="preserve">We wish to acknowledge a publication </w:delText>
        </w:r>
        <w:r w:rsidDel="00525EAA">
          <w:rPr>
            <w:rFonts w:ascii="Arial" w:hAnsi="Arial" w:cs="Arial"/>
            <w:noProof/>
            <w:color w:val="000000"/>
            <w:sz w:val="22"/>
            <w:szCs w:val="22"/>
          </w:rPr>
          <w:delText xml:space="preserve">that </w:delText>
        </w:r>
        <w:r w:rsidRPr="006E4209" w:rsidDel="00525EAA">
          <w:rPr>
            <w:rFonts w:ascii="Arial" w:hAnsi="Arial" w:cs="Arial"/>
            <w:noProof/>
            <w:color w:val="000000"/>
            <w:sz w:val="22"/>
            <w:szCs w:val="22"/>
          </w:rPr>
          <w:delText xml:space="preserve">appeared </w:delText>
        </w:r>
        <w:r w:rsidDel="00525EAA">
          <w:rPr>
            <w:rFonts w:ascii="Arial" w:hAnsi="Arial" w:cs="Arial"/>
            <w:noProof/>
            <w:color w:val="000000"/>
            <w:sz w:val="22"/>
            <w:szCs w:val="22"/>
          </w:rPr>
          <w:delText xml:space="preserve">during the revision of this work </w:delText>
        </w:r>
        <w:r w:rsidRPr="006E4209" w:rsidDel="00525EAA">
          <w:rPr>
            <w:rFonts w:ascii="Arial" w:hAnsi="Arial" w:cs="Arial"/>
            <w:noProof/>
            <w:color w:val="000000"/>
            <w:sz w:val="22"/>
            <w:szCs w:val="22"/>
          </w:rPr>
          <w:delText xml:space="preserve">that reported a similar method applied to secreted proteins (K. </w:delText>
        </w:r>
        <w:r w:rsidRPr="0016390D" w:rsidDel="00525EAA">
          <w:rPr>
            <w:rFonts w:ascii="Arial" w:hAnsi="Arial" w:cs="Arial"/>
            <w:sz w:val="22"/>
            <w:szCs w:val="22"/>
          </w:rPr>
          <w:delText xml:space="preserve">Eichelbaum </w:delText>
        </w:r>
        <w:r w:rsidRPr="00245CA0" w:rsidDel="00525EAA">
          <w:rPr>
            <w:rFonts w:ascii="Arial" w:hAnsi="Arial" w:cs="Arial"/>
            <w:i/>
            <w:sz w:val="22"/>
            <w:szCs w:val="22"/>
          </w:rPr>
          <w:delText>et al.</w:delText>
        </w:r>
        <w:r w:rsidRPr="0016390D" w:rsidDel="00525EAA">
          <w:rPr>
            <w:rFonts w:ascii="Arial" w:hAnsi="Arial" w:cs="Arial"/>
            <w:sz w:val="22"/>
            <w:szCs w:val="22"/>
          </w:rPr>
          <w:delText xml:space="preserve"> </w:delText>
        </w:r>
        <w:r w:rsidRPr="0016390D" w:rsidDel="00525EAA">
          <w:rPr>
            <w:rFonts w:ascii="Arial" w:hAnsi="Arial" w:cs="Arial"/>
            <w:i/>
            <w:sz w:val="22"/>
            <w:szCs w:val="22"/>
          </w:rPr>
          <w:delText>Nat Biotech,</w:delText>
        </w:r>
        <w:r w:rsidRPr="0016390D" w:rsidDel="00525EAA">
          <w:rPr>
            <w:rFonts w:ascii="Arial" w:hAnsi="Arial" w:cs="Arial"/>
            <w:b/>
            <w:sz w:val="22"/>
            <w:szCs w:val="22"/>
          </w:rPr>
          <w:delText xml:space="preserve"> 30</w:delText>
        </w:r>
        <w:r w:rsidRPr="0016390D" w:rsidDel="00525EAA">
          <w:rPr>
            <w:rFonts w:ascii="Arial" w:hAnsi="Arial" w:cs="Arial"/>
            <w:sz w:val="22"/>
            <w:szCs w:val="22"/>
          </w:rPr>
          <w:delText>,</w:delText>
        </w:r>
        <w:r w:rsidRPr="006E4209" w:rsidDel="00525EAA">
          <w:rPr>
            <w:rFonts w:ascii="Arial" w:hAnsi="Arial" w:cs="Arial"/>
            <w:sz w:val="22"/>
            <w:szCs w:val="22"/>
          </w:rPr>
          <w:delText xml:space="preserve"> </w:delText>
        </w:r>
        <w:r w:rsidRPr="0016390D" w:rsidDel="00525EAA">
          <w:rPr>
            <w:rFonts w:ascii="Arial" w:hAnsi="Arial" w:cs="Arial"/>
            <w:sz w:val="22"/>
            <w:szCs w:val="22"/>
          </w:rPr>
          <w:delText>984</w:delText>
        </w:r>
        <w:r w:rsidRPr="006E4209" w:rsidDel="00525EAA">
          <w:rPr>
            <w:rFonts w:ascii="Arial" w:hAnsi="Arial" w:cs="Arial"/>
            <w:sz w:val="22"/>
            <w:szCs w:val="22"/>
          </w:rPr>
          <w:delText>-</w:delText>
        </w:r>
        <w:r w:rsidRPr="0016390D" w:rsidDel="00525EAA">
          <w:rPr>
            <w:rFonts w:ascii="Arial" w:hAnsi="Arial" w:cs="Arial"/>
            <w:sz w:val="22"/>
            <w:szCs w:val="22"/>
          </w:rPr>
          <w:delText>990 (2012</w:delText>
        </w:r>
        <w:r w:rsidRPr="006E4209" w:rsidDel="00525EAA">
          <w:rPr>
            <w:rFonts w:ascii="Arial" w:hAnsi="Arial" w:cs="Arial"/>
            <w:sz w:val="22"/>
            <w:szCs w:val="22"/>
          </w:rPr>
          <w:delText>)</w:delText>
        </w:r>
        <w:r w:rsidDel="00525EAA">
          <w:rPr>
            <w:rFonts w:ascii="Arial" w:hAnsi="Arial" w:cs="Arial"/>
            <w:sz w:val="22"/>
            <w:szCs w:val="22"/>
          </w:rPr>
          <w:delText>)</w:delText>
        </w:r>
        <w:r w:rsidRPr="006E4209" w:rsidDel="00525EAA">
          <w:rPr>
            <w:rFonts w:ascii="Arial" w:hAnsi="Arial" w:cs="Arial"/>
            <w:sz w:val="22"/>
            <w:szCs w:val="22"/>
          </w:rPr>
          <w:delText xml:space="preserve">. </w:delText>
        </w:r>
      </w:del>
      <w:r w:rsidRPr="006E4209">
        <w:rPr>
          <w:rFonts w:ascii="Arial" w:hAnsi="Arial" w:cs="Arial"/>
          <w:noProof/>
          <w:color w:val="000000"/>
          <w:sz w:val="22"/>
          <w:szCs w:val="22"/>
        </w:rPr>
        <w:t>This pa</w:t>
      </w:r>
      <w:r>
        <w:rPr>
          <w:rFonts w:ascii="Arial" w:hAnsi="Arial" w:cs="Arial"/>
          <w:noProof/>
          <w:color w:val="000000"/>
          <w:sz w:val="22"/>
          <w:szCs w:val="22"/>
        </w:rPr>
        <w:t>p</w:t>
      </w:r>
      <w:r w:rsidRPr="006E4209">
        <w:rPr>
          <w:rFonts w:ascii="Arial" w:hAnsi="Arial" w:cs="Arial"/>
          <w:noProof/>
          <w:color w:val="000000"/>
          <w:sz w:val="22"/>
          <w:szCs w:val="22"/>
        </w:rPr>
        <w:t>er is dedicated to Jamie</w:t>
      </w:r>
      <w:del w:id="36" w:author="n.rusk" w:date="2013-02-07T09:32:00Z">
        <w:r w:rsidRPr="006E4209" w:rsidDel="00525EAA">
          <w:rPr>
            <w:rFonts w:ascii="Arial" w:hAnsi="Arial" w:cs="Arial"/>
            <w:noProof/>
            <w:color w:val="000000"/>
            <w:sz w:val="22"/>
            <w:szCs w:val="22"/>
          </w:rPr>
          <w:delText>,</w:delText>
        </w:r>
      </w:del>
      <w:ins w:id="37" w:author="n.rusk" w:date="2013-02-07T09:32:00Z">
        <w:r>
          <w:rPr>
            <w:rFonts w:ascii="Arial" w:hAnsi="Arial" w:cs="Arial"/>
            <w:noProof/>
            <w:color w:val="000000"/>
            <w:sz w:val="22"/>
            <w:szCs w:val="22"/>
          </w:rPr>
          <w:t>.</w:t>
        </w:r>
      </w:ins>
    </w:p>
    <w:p w14:paraId="6EFD8033" w14:textId="77777777" w:rsidR="00BA5CDF" w:rsidDel="00B814E8" w:rsidRDefault="00BA5CDF" w:rsidP="006F4656">
      <w:pPr>
        <w:widowControl w:val="0"/>
        <w:autoSpaceDE w:val="0"/>
        <w:autoSpaceDN w:val="0"/>
        <w:adjustRightInd w:val="0"/>
        <w:spacing w:line="480" w:lineRule="auto"/>
        <w:rPr>
          <w:del w:id="38" w:author="Oreste Acuto" w:date="2013-02-01T14:19:00Z"/>
          <w:rFonts w:ascii="TimesNewRomanPSMT" w:hAnsi="TimesNewRomanPSMT" w:cs="TimesNewRomanPSMT"/>
          <w:sz w:val="22"/>
          <w:szCs w:val="22"/>
        </w:rPr>
      </w:pPr>
    </w:p>
    <w:p w14:paraId="0E2C0C62" w14:textId="77777777" w:rsidR="00BA5CDF" w:rsidRPr="006F4656" w:rsidRDefault="00BA5CDF" w:rsidP="006F4656">
      <w:pPr>
        <w:widowControl w:val="0"/>
        <w:autoSpaceDE w:val="0"/>
        <w:autoSpaceDN w:val="0"/>
        <w:adjustRightInd w:val="0"/>
        <w:spacing w:line="480" w:lineRule="auto"/>
        <w:rPr>
          <w:ins w:id="39" w:author="Oreste Acuto" w:date="2013-02-01T14:19:00Z"/>
          <w:rFonts w:ascii="TimesNewRomanPSMT" w:hAnsi="TimesNewRomanPSMT" w:cs="TimesNewRomanPSMT"/>
          <w:sz w:val="22"/>
          <w:szCs w:val="22"/>
          <w:lang w:val="en-US"/>
        </w:rPr>
      </w:pPr>
    </w:p>
    <w:p w14:paraId="4AE3B5C9" w14:textId="77777777" w:rsidR="00BA5CDF" w:rsidRPr="007254E7" w:rsidDel="00B814E8" w:rsidRDefault="00BA5CDF" w:rsidP="00BF7217">
      <w:pPr>
        <w:pStyle w:val="Default"/>
        <w:spacing w:line="480" w:lineRule="auto"/>
        <w:rPr>
          <w:del w:id="40" w:author="Oreste Acuto" w:date="2013-02-01T14:19:00Z"/>
          <w:rFonts w:ascii="Arial" w:hAnsi="Arial" w:cs="Arial"/>
          <w:sz w:val="22"/>
          <w:szCs w:val="22"/>
          <w:lang w:val="en-GB"/>
        </w:rPr>
      </w:pPr>
    </w:p>
    <w:p w14:paraId="1CC1C3FA" w14:textId="77777777" w:rsidR="00BA5CDF" w:rsidRPr="007254E7" w:rsidRDefault="00BA5CDF" w:rsidP="00BF7217">
      <w:pPr>
        <w:pStyle w:val="Default"/>
        <w:spacing w:line="480" w:lineRule="auto"/>
        <w:rPr>
          <w:lang w:val="en-GB"/>
        </w:rPr>
      </w:pPr>
      <w:r w:rsidRPr="007254E7">
        <w:rPr>
          <w:rFonts w:ascii="Arial" w:hAnsi="Arial" w:cs="Arial"/>
          <w:b/>
          <w:sz w:val="22"/>
          <w:szCs w:val="22"/>
          <w:lang w:val="en-GB"/>
        </w:rPr>
        <w:t>Author contributions</w:t>
      </w:r>
    </w:p>
    <w:p w14:paraId="50880D22" w14:textId="550B9E23" w:rsidR="00BA5CDF" w:rsidRPr="0072013A" w:rsidRDefault="00BA5CDF" w:rsidP="001806BD">
      <w:pPr>
        <w:spacing w:line="480" w:lineRule="auto"/>
        <w:rPr>
          <w:rFonts w:ascii="Arial" w:hAnsi="Arial" w:cs="Arial"/>
        </w:rPr>
      </w:pPr>
      <w:r w:rsidRPr="0072013A">
        <w:rPr>
          <w:rFonts w:ascii="Arial" w:hAnsi="Arial" w:cs="Arial"/>
          <w:color w:val="100F10"/>
          <w:sz w:val="22"/>
        </w:rPr>
        <w:t>A.J.M.H., B.T., D.</w:t>
      </w:r>
      <w:r>
        <w:rPr>
          <w:rFonts w:ascii="Arial" w:hAnsi="Arial" w:cs="Arial"/>
          <w:color w:val="100F10"/>
          <w:sz w:val="22"/>
        </w:rPr>
        <w:t>C.</w:t>
      </w:r>
      <w:r w:rsidRPr="0072013A">
        <w:rPr>
          <w:rFonts w:ascii="Arial" w:hAnsi="Arial" w:cs="Arial"/>
          <w:color w:val="100F10"/>
          <w:sz w:val="22"/>
        </w:rPr>
        <w:t xml:space="preserve">T., V.G. and O.A. initially conceived the </w:t>
      </w:r>
      <w:proofErr w:type="spellStart"/>
      <w:r w:rsidRPr="0072013A">
        <w:rPr>
          <w:rFonts w:ascii="Arial" w:hAnsi="Arial" w:cs="Arial"/>
          <w:color w:val="100F10"/>
          <w:sz w:val="22"/>
        </w:rPr>
        <w:t>QuaNCAT</w:t>
      </w:r>
      <w:proofErr w:type="spellEnd"/>
      <w:r w:rsidRPr="0072013A">
        <w:rPr>
          <w:rFonts w:ascii="Arial" w:hAnsi="Arial" w:cs="Arial"/>
          <w:color w:val="100F10"/>
          <w:sz w:val="22"/>
        </w:rPr>
        <w:t xml:space="preserve"> strategy. A.J.M.H., </w:t>
      </w:r>
      <w:r>
        <w:rPr>
          <w:rFonts w:ascii="Arial" w:hAnsi="Arial" w:cs="Arial"/>
          <w:color w:val="100F10"/>
          <w:sz w:val="22"/>
        </w:rPr>
        <w:t xml:space="preserve">V.G., K.K., G.E., </w:t>
      </w:r>
      <w:r w:rsidRPr="0072013A">
        <w:rPr>
          <w:rFonts w:ascii="Arial" w:hAnsi="Arial" w:cs="Arial"/>
          <w:color w:val="100F10"/>
          <w:sz w:val="22"/>
        </w:rPr>
        <w:t>B.T., D.</w:t>
      </w:r>
      <w:r>
        <w:rPr>
          <w:rFonts w:ascii="Arial" w:hAnsi="Arial" w:cs="Arial"/>
          <w:color w:val="100F10"/>
          <w:sz w:val="22"/>
        </w:rPr>
        <w:t>C.</w:t>
      </w:r>
      <w:r w:rsidRPr="0072013A">
        <w:rPr>
          <w:rFonts w:ascii="Arial" w:hAnsi="Arial" w:cs="Arial"/>
          <w:color w:val="100F10"/>
          <w:sz w:val="22"/>
        </w:rPr>
        <w:t xml:space="preserve">T., V.G., O.B, B.B., B.G.D. and O.A. designed </w:t>
      </w:r>
      <w:r w:rsidRPr="00DB1C1E">
        <w:rPr>
          <w:rFonts w:ascii="Arial" w:hAnsi="Arial" w:cs="Arial"/>
          <w:color w:val="000000" w:themeColor="text1"/>
          <w:sz w:val="22"/>
        </w:rPr>
        <w:t xml:space="preserve">and optimised the </w:t>
      </w:r>
      <w:proofErr w:type="spellStart"/>
      <w:r w:rsidRPr="00DB1C1E">
        <w:rPr>
          <w:rFonts w:ascii="Arial" w:hAnsi="Arial" w:cs="Arial"/>
          <w:color w:val="000000" w:themeColor="text1"/>
          <w:sz w:val="22"/>
        </w:rPr>
        <w:t>QuaNCAT</w:t>
      </w:r>
      <w:proofErr w:type="spellEnd"/>
      <w:r w:rsidRPr="00DB1C1E">
        <w:rPr>
          <w:rFonts w:ascii="Arial" w:hAnsi="Arial" w:cs="Arial"/>
          <w:color w:val="000000" w:themeColor="text1"/>
          <w:sz w:val="22"/>
        </w:rPr>
        <w:t xml:space="preserve"> procedure. B.B. and O.B. synthesised reagents for the </w:t>
      </w:r>
      <w:proofErr w:type="spellStart"/>
      <w:r w:rsidRPr="00DB1C1E">
        <w:rPr>
          <w:rFonts w:ascii="Arial" w:hAnsi="Arial" w:cs="Arial"/>
          <w:color w:val="000000" w:themeColor="text1"/>
          <w:sz w:val="22"/>
        </w:rPr>
        <w:t>CuAAC</w:t>
      </w:r>
      <w:proofErr w:type="spellEnd"/>
      <w:r w:rsidRPr="00DB1C1E">
        <w:rPr>
          <w:rFonts w:ascii="Arial" w:hAnsi="Arial" w:cs="Arial"/>
          <w:color w:val="000000" w:themeColor="text1"/>
          <w:sz w:val="22"/>
        </w:rPr>
        <w:t xml:space="preserve"> reaction and associated cell labelling; D.C.D. provided the cleavable tag and an improved protocol for affinity purification; A.J.M.H., V.G. K.K. and G.E. performed cell stimulation, metabolic </w:t>
      </w:r>
      <w:r w:rsidRPr="00DB1C1E">
        <w:rPr>
          <w:rFonts w:ascii="Arial" w:hAnsi="Arial" w:cs="Arial"/>
          <w:color w:val="000000" w:themeColor="text1"/>
          <w:sz w:val="22"/>
          <w:szCs w:val="22"/>
        </w:rPr>
        <w:t xml:space="preserve">labelling, </w:t>
      </w:r>
      <w:proofErr w:type="spellStart"/>
      <w:r w:rsidRPr="00DB1C1E">
        <w:rPr>
          <w:rFonts w:ascii="Arial" w:hAnsi="Arial" w:cs="Arial"/>
          <w:color w:val="000000" w:themeColor="text1"/>
          <w:sz w:val="22"/>
          <w:szCs w:val="22"/>
          <w:lang w:val="en-US"/>
        </w:rPr>
        <w:t>CuAAC</w:t>
      </w:r>
      <w:proofErr w:type="spellEnd"/>
      <w:r w:rsidRPr="00DB1C1E">
        <w:rPr>
          <w:rFonts w:ascii="Arial" w:hAnsi="Arial" w:cs="Arial"/>
          <w:color w:val="000000" w:themeColor="text1"/>
          <w:sz w:val="22"/>
          <w:szCs w:val="22"/>
          <w:lang w:val="en-US"/>
        </w:rPr>
        <w:t xml:space="preserve"> reactions in T cell extracts</w:t>
      </w:r>
      <w:r w:rsidRPr="00DB1C1E">
        <w:rPr>
          <w:rFonts w:ascii="Arial" w:hAnsi="Arial" w:cs="Arial"/>
          <w:color w:val="000000" w:themeColor="text1"/>
          <w:sz w:val="22"/>
          <w:szCs w:val="22"/>
        </w:rPr>
        <w:t xml:space="preserve">, protein affinity purification; optimised </w:t>
      </w:r>
      <w:proofErr w:type="spellStart"/>
      <w:r w:rsidRPr="00DB1C1E">
        <w:rPr>
          <w:rFonts w:ascii="Arial" w:hAnsi="Arial" w:cs="Arial"/>
          <w:color w:val="000000" w:themeColor="text1"/>
          <w:sz w:val="22"/>
          <w:szCs w:val="22"/>
        </w:rPr>
        <w:t>CuAAC</w:t>
      </w:r>
      <w:proofErr w:type="spellEnd"/>
      <w:r w:rsidRPr="00DB1C1E">
        <w:rPr>
          <w:rFonts w:ascii="Arial" w:hAnsi="Arial" w:cs="Arial"/>
          <w:color w:val="000000" w:themeColor="text1"/>
          <w:sz w:val="22"/>
          <w:szCs w:val="22"/>
        </w:rPr>
        <w:t xml:space="preserve"> protocol was initially performed by BB and OB</w:t>
      </w:r>
      <w:r w:rsidR="00315012">
        <w:rPr>
          <w:rFonts w:ascii="Arial" w:hAnsi="Arial" w:cs="Arial"/>
          <w:color w:val="000000" w:themeColor="text1"/>
          <w:sz w:val="22"/>
          <w:szCs w:val="22"/>
        </w:rPr>
        <w:t xml:space="preserve"> </w:t>
      </w:r>
      <w:r w:rsidRPr="00DB1C1E">
        <w:rPr>
          <w:rFonts w:ascii="Arial" w:hAnsi="Arial" w:cs="Arial"/>
          <w:color w:val="000000" w:themeColor="text1"/>
          <w:sz w:val="22"/>
          <w:szCs w:val="22"/>
        </w:rPr>
        <w:t xml:space="preserve">on AJMH’s initial cell extracts; </w:t>
      </w:r>
      <w:r w:rsidRPr="00DB1C1E">
        <w:rPr>
          <w:rFonts w:ascii="Arial" w:hAnsi="Arial" w:cs="Arial"/>
          <w:color w:val="000000" w:themeColor="text1"/>
          <w:sz w:val="22"/>
        </w:rPr>
        <w:t xml:space="preserve">K.K., G.E., B.M.K. and O.A., performed </w:t>
      </w:r>
      <w:r w:rsidRPr="00DB1C1E">
        <w:rPr>
          <w:rFonts w:ascii="Arial" w:hAnsi="Arial" w:cs="Arial"/>
          <w:color w:val="000000" w:themeColor="text1"/>
          <w:sz w:val="22"/>
          <w:szCs w:val="22"/>
        </w:rPr>
        <w:t>radioactive labelling</w:t>
      </w:r>
      <w:r w:rsidRPr="00DB1C1E">
        <w:rPr>
          <w:rFonts w:ascii="Arial" w:hAnsi="Arial" w:cs="Arial"/>
          <w:color w:val="000000" w:themeColor="text1"/>
          <w:sz w:val="22"/>
        </w:rPr>
        <w:t>; K.K. performed FACS analysis. A.J.M.H., V.G. K.K., G.E. and B.T. carried</w:t>
      </w:r>
      <w:r>
        <w:rPr>
          <w:rFonts w:ascii="Arial" w:hAnsi="Arial" w:cs="Arial"/>
          <w:color w:val="141213"/>
          <w:sz w:val="22"/>
        </w:rPr>
        <w:t xml:space="preserve"> </w:t>
      </w:r>
      <w:r>
        <w:rPr>
          <w:rFonts w:ascii="Arial" w:hAnsi="Arial" w:cs="Arial"/>
          <w:color w:val="141213"/>
          <w:sz w:val="22"/>
        </w:rPr>
        <w:lastRenderedPageBreak/>
        <w:t xml:space="preserve">out </w:t>
      </w:r>
      <w:r w:rsidRPr="0072013A">
        <w:rPr>
          <w:rFonts w:ascii="Arial" w:hAnsi="Arial" w:cs="Arial"/>
          <w:color w:val="141213"/>
          <w:sz w:val="22"/>
        </w:rPr>
        <w:t xml:space="preserve">MS experiments and data analysis; </w:t>
      </w:r>
      <w:r w:rsidRPr="0072013A">
        <w:rPr>
          <w:rFonts w:ascii="Arial" w:hAnsi="Arial" w:cs="Arial"/>
          <w:color w:val="100F10"/>
          <w:sz w:val="22"/>
        </w:rPr>
        <w:t xml:space="preserve">A.J.M.H., V.G., </w:t>
      </w:r>
      <w:r>
        <w:rPr>
          <w:rFonts w:ascii="Arial" w:hAnsi="Arial" w:cs="Arial"/>
          <w:color w:val="100F10"/>
          <w:sz w:val="22"/>
        </w:rPr>
        <w:t>K.K., G.E</w:t>
      </w:r>
      <w:r>
        <w:rPr>
          <w:rFonts w:ascii="Arial" w:hAnsi="Arial" w:cs="Arial"/>
          <w:color w:val="141213"/>
          <w:sz w:val="22"/>
        </w:rPr>
        <w:t>, B.T., B.B., B.G.D.</w:t>
      </w:r>
      <w:r w:rsidRPr="0072013A">
        <w:rPr>
          <w:rFonts w:ascii="Arial" w:hAnsi="Arial" w:cs="Arial"/>
          <w:color w:val="100F10"/>
          <w:sz w:val="22"/>
        </w:rPr>
        <w:t xml:space="preserve"> and O.A. wrote the manuscript.</w:t>
      </w:r>
    </w:p>
    <w:p w14:paraId="0E6CBDDA" w14:textId="77777777" w:rsidR="00BA5CDF" w:rsidRDefault="00BA5CDF" w:rsidP="00A23E73">
      <w:pPr>
        <w:pStyle w:val="Default"/>
        <w:spacing w:line="360" w:lineRule="auto"/>
        <w:rPr>
          <w:rFonts w:ascii="Arial" w:hAnsi="Arial" w:cs="Arial"/>
          <w:b/>
          <w:bCs/>
          <w:color w:val="221E1F"/>
          <w:sz w:val="22"/>
          <w:szCs w:val="22"/>
          <w:lang w:val="en-GB"/>
        </w:rPr>
      </w:pPr>
    </w:p>
    <w:p w14:paraId="7CBC0844" w14:textId="77777777" w:rsidR="00BA5CDF" w:rsidRPr="007254E7" w:rsidRDefault="00BA5CDF" w:rsidP="00A23E73">
      <w:pPr>
        <w:pStyle w:val="Default"/>
        <w:spacing w:line="360" w:lineRule="auto"/>
        <w:rPr>
          <w:rFonts w:ascii="Arial" w:hAnsi="Arial" w:cs="Arial"/>
          <w:b/>
          <w:bCs/>
          <w:color w:val="221E1F"/>
          <w:sz w:val="22"/>
          <w:szCs w:val="22"/>
          <w:lang w:val="en-GB"/>
        </w:rPr>
      </w:pPr>
      <w:r w:rsidRPr="007254E7">
        <w:rPr>
          <w:rFonts w:ascii="Arial" w:hAnsi="Arial" w:cs="Arial"/>
          <w:b/>
          <w:bCs/>
          <w:color w:val="221E1F"/>
          <w:sz w:val="22"/>
          <w:szCs w:val="22"/>
          <w:lang w:val="en-GB"/>
        </w:rPr>
        <w:t>Competing financial interests</w:t>
      </w:r>
    </w:p>
    <w:p w14:paraId="5496221F" w14:textId="77777777" w:rsidR="00BA5CDF" w:rsidRPr="007254E7" w:rsidRDefault="00BA5CDF" w:rsidP="004E0DD0">
      <w:pPr>
        <w:widowControl w:val="0"/>
        <w:autoSpaceDE w:val="0"/>
        <w:autoSpaceDN w:val="0"/>
        <w:adjustRightInd w:val="0"/>
        <w:spacing w:line="360" w:lineRule="auto"/>
        <w:rPr>
          <w:rFonts w:ascii="Arial" w:hAnsi="Arial" w:cs="Arial"/>
          <w:color w:val="221E1F"/>
          <w:sz w:val="22"/>
          <w:szCs w:val="22"/>
        </w:rPr>
      </w:pPr>
      <w:r w:rsidRPr="007254E7">
        <w:rPr>
          <w:rFonts w:ascii="Arial" w:hAnsi="Arial" w:cs="Arial"/>
          <w:color w:val="221E1F"/>
          <w:sz w:val="22"/>
          <w:szCs w:val="22"/>
        </w:rPr>
        <w:t>The authors declare no competing financial interests.</w:t>
      </w:r>
    </w:p>
    <w:p w14:paraId="1EA7DE33" w14:textId="77777777" w:rsidR="00BA5CDF" w:rsidRDefault="00BA5CDF" w:rsidP="00EE0BDD">
      <w:pPr>
        <w:spacing w:line="480" w:lineRule="auto"/>
        <w:rPr>
          <w:rFonts w:ascii="Arial" w:hAnsi="Arial" w:cs="Arial"/>
          <w:sz w:val="22"/>
          <w:szCs w:val="22"/>
        </w:rPr>
      </w:pPr>
    </w:p>
    <w:p w14:paraId="29040353" w14:textId="77777777" w:rsidR="00BA5CDF" w:rsidRDefault="00BA5CDF">
      <w:pPr>
        <w:rPr>
          <w:rFonts w:ascii="Arial" w:hAnsi="Arial" w:cs="Arial"/>
          <w:sz w:val="22"/>
          <w:szCs w:val="22"/>
        </w:rPr>
      </w:pPr>
      <w:r>
        <w:rPr>
          <w:rFonts w:ascii="Arial" w:hAnsi="Arial" w:cs="Arial"/>
          <w:sz w:val="22"/>
          <w:szCs w:val="22"/>
        </w:rPr>
        <w:br w:type="page"/>
      </w:r>
    </w:p>
    <w:p w14:paraId="1A0054DB" w14:textId="77777777" w:rsidR="00BA5CDF" w:rsidRPr="007254E7" w:rsidRDefault="00BA5CDF" w:rsidP="00961B57">
      <w:pPr>
        <w:spacing w:line="480" w:lineRule="auto"/>
        <w:rPr>
          <w:rFonts w:ascii="Arial" w:hAnsi="Arial" w:cs="Arial"/>
          <w:sz w:val="22"/>
          <w:szCs w:val="22"/>
        </w:rPr>
      </w:pPr>
      <w:r w:rsidRPr="00576974">
        <w:rPr>
          <w:rFonts w:ascii="Arial" w:hAnsi="Arial" w:cs="Arial"/>
          <w:b/>
          <w:sz w:val="22"/>
          <w:szCs w:val="22"/>
        </w:rPr>
        <w:lastRenderedPageBreak/>
        <w:t>Figure legends</w:t>
      </w:r>
    </w:p>
    <w:p w14:paraId="19C416E6" w14:textId="77777777" w:rsidR="00BA5CDF" w:rsidRPr="003A11B9" w:rsidRDefault="00BA5CDF" w:rsidP="00525EAA">
      <w:pPr>
        <w:spacing w:line="480" w:lineRule="auto"/>
        <w:jc w:val="both"/>
        <w:rPr>
          <w:rFonts w:ascii="Arial" w:hAnsi="Arial" w:cs="Arial"/>
          <w:sz w:val="22"/>
          <w:szCs w:val="22"/>
        </w:rPr>
      </w:pPr>
      <w:r w:rsidRPr="003A11B9">
        <w:rPr>
          <w:rFonts w:ascii="Arial" w:hAnsi="Arial" w:cs="Arial"/>
          <w:b/>
          <w:sz w:val="22"/>
          <w:szCs w:val="22"/>
          <w:u w:val="single"/>
        </w:rPr>
        <w:t>Figure 1</w:t>
      </w:r>
      <w:r>
        <w:rPr>
          <w:rFonts w:ascii="Arial" w:hAnsi="Arial" w:cs="Arial"/>
          <w:b/>
          <w:sz w:val="22"/>
          <w:szCs w:val="22"/>
        </w:rPr>
        <w:t xml:space="preserve">. Schematic </w:t>
      </w:r>
      <w:proofErr w:type="spellStart"/>
      <w:r w:rsidRPr="003A11B9">
        <w:rPr>
          <w:rFonts w:ascii="Arial" w:hAnsi="Arial" w:cs="Arial"/>
          <w:b/>
          <w:sz w:val="22"/>
          <w:szCs w:val="22"/>
        </w:rPr>
        <w:t>QuaNCAT</w:t>
      </w:r>
      <w:proofErr w:type="spellEnd"/>
      <w:r w:rsidRPr="003A11B9">
        <w:rPr>
          <w:rFonts w:ascii="Arial" w:hAnsi="Arial" w:cs="Arial"/>
          <w:b/>
          <w:sz w:val="22"/>
          <w:szCs w:val="22"/>
        </w:rPr>
        <w:t xml:space="preserve"> workflow</w:t>
      </w:r>
    </w:p>
    <w:p w14:paraId="12AF3805" w14:textId="77777777" w:rsidR="00BA5CDF" w:rsidRDefault="00BA5CDF" w:rsidP="00525EAA">
      <w:pPr>
        <w:spacing w:line="480" w:lineRule="auto"/>
        <w:jc w:val="both"/>
        <w:rPr>
          <w:rFonts w:ascii="Arial" w:hAnsi="Arial" w:cs="Arial"/>
          <w:sz w:val="22"/>
          <w:szCs w:val="22"/>
        </w:rPr>
      </w:pPr>
      <w:r>
        <w:rPr>
          <w:rFonts w:ascii="Arial" w:hAnsi="Arial" w:cs="Arial"/>
          <w:color w:val="000000"/>
          <w:sz w:val="22"/>
          <w:szCs w:val="22"/>
        </w:rPr>
        <w:t>C</w:t>
      </w:r>
      <w:r w:rsidRPr="00363A57">
        <w:rPr>
          <w:rFonts w:ascii="Arial" w:hAnsi="Arial" w:cs="Arial"/>
          <w:color w:val="000000"/>
          <w:sz w:val="22"/>
          <w:szCs w:val="22"/>
        </w:rPr>
        <w:t xml:space="preserve">ells were metabolically labelled with a combination of </w:t>
      </w:r>
      <w:proofErr w:type="spellStart"/>
      <w:r w:rsidRPr="00363A57">
        <w:rPr>
          <w:rFonts w:ascii="Arial" w:hAnsi="Arial" w:cs="Arial"/>
          <w:color w:val="000000"/>
          <w:sz w:val="22"/>
          <w:szCs w:val="22"/>
        </w:rPr>
        <w:t>Azidohomoalanine</w:t>
      </w:r>
      <w:proofErr w:type="spellEnd"/>
      <w:r w:rsidRPr="00363A57">
        <w:rPr>
          <w:rFonts w:ascii="Arial" w:hAnsi="Arial" w:cs="Arial"/>
          <w:color w:val="000000"/>
          <w:sz w:val="22"/>
          <w:szCs w:val="22"/>
        </w:rPr>
        <w:t xml:space="preserve"> (AHA) and stable isotope-containing [</w:t>
      </w:r>
      <w:r w:rsidRPr="00363A57">
        <w:rPr>
          <w:rFonts w:ascii="Arial" w:hAnsi="Arial" w:cs="Arial"/>
          <w:color w:val="000000"/>
          <w:sz w:val="22"/>
          <w:szCs w:val="22"/>
          <w:vertAlign w:val="superscript"/>
        </w:rPr>
        <w:t>13</w:t>
      </w:r>
      <w:r w:rsidRPr="00363A57">
        <w:rPr>
          <w:rFonts w:ascii="Arial" w:hAnsi="Arial" w:cs="Arial"/>
          <w:color w:val="000000"/>
          <w:sz w:val="22"/>
          <w:szCs w:val="22"/>
        </w:rPr>
        <w:t>C</w:t>
      </w:r>
      <w:r w:rsidRPr="00363A57">
        <w:rPr>
          <w:rFonts w:ascii="Arial" w:hAnsi="Arial" w:cs="Arial"/>
          <w:color w:val="000000"/>
          <w:sz w:val="22"/>
          <w:szCs w:val="22"/>
          <w:vertAlign w:val="subscript"/>
        </w:rPr>
        <w:t>6</w:t>
      </w:r>
      <w:r w:rsidRPr="00363A57">
        <w:rPr>
          <w:rFonts w:ascii="Arial" w:hAnsi="Arial" w:cs="Arial"/>
          <w:color w:val="000000"/>
          <w:sz w:val="22"/>
          <w:szCs w:val="22"/>
        </w:rPr>
        <w:t>]-L-</w:t>
      </w:r>
      <w:proofErr w:type="spellStart"/>
      <w:r w:rsidRPr="00363A57">
        <w:rPr>
          <w:rFonts w:ascii="Arial" w:hAnsi="Arial" w:cs="Arial"/>
          <w:color w:val="000000"/>
          <w:sz w:val="22"/>
          <w:szCs w:val="22"/>
        </w:rPr>
        <w:t>Arg</w:t>
      </w:r>
      <w:proofErr w:type="spellEnd"/>
      <w:r w:rsidRPr="00363A57">
        <w:rPr>
          <w:rFonts w:ascii="Arial" w:hAnsi="Arial" w:cs="Arial"/>
          <w:color w:val="000000"/>
          <w:sz w:val="22"/>
          <w:szCs w:val="22"/>
        </w:rPr>
        <w:t xml:space="preserve"> and [</w:t>
      </w:r>
      <w:r w:rsidRPr="00363A57">
        <w:rPr>
          <w:rFonts w:ascii="Arial" w:hAnsi="Arial" w:cs="Arial"/>
          <w:color w:val="000000"/>
          <w:sz w:val="22"/>
          <w:szCs w:val="22"/>
          <w:vertAlign w:val="superscript"/>
        </w:rPr>
        <w:t>2</w:t>
      </w:r>
      <w:r w:rsidRPr="00363A57">
        <w:rPr>
          <w:rFonts w:ascii="Arial" w:hAnsi="Arial" w:cs="Arial"/>
          <w:color w:val="000000"/>
          <w:sz w:val="22"/>
          <w:szCs w:val="22"/>
        </w:rPr>
        <w:t>H</w:t>
      </w:r>
      <w:r w:rsidRPr="00363A57">
        <w:rPr>
          <w:rFonts w:ascii="Arial" w:hAnsi="Arial" w:cs="Arial"/>
          <w:color w:val="000000"/>
          <w:sz w:val="22"/>
          <w:szCs w:val="22"/>
          <w:vertAlign w:val="subscript"/>
        </w:rPr>
        <w:t>4</w:t>
      </w:r>
      <w:r w:rsidRPr="00363A57">
        <w:rPr>
          <w:rFonts w:ascii="Arial" w:hAnsi="Arial" w:cs="Arial"/>
          <w:color w:val="000000"/>
          <w:sz w:val="22"/>
          <w:szCs w:val="22"/>
        </w:rPr>
        <w:t>]-L-Lys (Medium,) or [</w:t>
      </w:r>
      <w:r w:rsidRPr="00363A57">
        <w:rPr>
          <w:rFonts w:ascii="Arial" w:hAnsi="Arial" w:cs="Arial"/>
          <w:color w:val="000000"/>
          <w:sz w:val="22"/>
          <w:szCs w:val="22"/>
          <w:vertAlign w:val="superscript"/>
        </w:rPr>
        <w:t>13</w:t>
      </w:r>
      <w:r w:rsidRPr="00363A57">
        <w:rPr>
          <w:rFonts w:ascii="Arial" w:hAnsi="Arial" w:cs="Arial"/>
          <w:color w:val="000000"/>
          <w:sz w:val="22"/>
          <w:szCs w:val="22"/>
        </w:rPr>
        <w:t>C</w:t>
      </w:r>
      <w:r w:rsidRPr="00363A57">
        <w:rPr>
          <w:rFonts w:ascii="Arial" w:hAnsi="Arial" w:cs="Arial"/>
          <w:color w:val="000000"/>
          <w:sz w:val="22"/>
          <w:szCs w:val="22"/>
          <w:vertAlign w:val="subscript"/>
        </w:rPr>
        <w:t>6</w:t>
      </w:r>
      <w:r w:rsidRPr="00363A57">
        <w:rPr>
          <w:rFonts w:ascii="Arial" w:hAnsi="Arial" w:cs="Arial"/>
          <w:color w:val="000000"/>
          <w:sz w:val="22"/>
          <w:szCs w:val="22"/>
        </w:rPr>
        <w:t>,</w:t>
      </w:r>
      <w:r w:rsidRPr="00363A57">
        <w:rPr>
          <w:rFonts w:ascii="Arial" w:hAnsi="Arial" w:cs="Arial"/>
          <w:color w:val="000000"/>
          <w:sz w:val="22"/>
          <w:szCs w:val="22"/>
          <w:vertAlign w:val="superscript"/>
        </w:rPr>
        <w:t>15</w:t>
      </w:r>
      <w:r w:rsidRPr="00363A57">
        <w:rPr>
          <w:rFonts w:ascii="Arial" w:hAnsi="Arial" w:cs="Arial"/>
          <w:color w:val="000000"/>
          <w:sz w:val="22"/>
          <w:szCs w:val="22"/>
        </w:rPr>
        <w:t>N</w:t>
      </w:r>
      <w:r w:rsidRPr="00363A57">
        <w:rPr>
          <w:rFonts w:ascii="Arial" w:hAnsi="Arial" w:cs="Arial"/>
          <w:color w:val="000000"/>
          <w:sz w:val="22"/>
          <w:szCs w:val="22"/>
          <w:vertAlign w:val="subscript"/>
        </w:rPr>
        <w:t>4</w:t>
      </w:r>
      <w:r w:rsidRPr="00363A57">
        <w:rPr>
          <w:rFonts w:ascii="Arial" w:hAnsi="Arial" w:cs="Arial"/>
          <w:color w:val="000000"/>
          <w:sz w:val="22"/>
          <w:szCs w:val="22"/>
        </w:rPr>
        <w:t>]-L-</w:t>
      </w:r>
      <w:proofErr w:type="spellStart"/>
      <w:r w:rsidRPr="00363A57">
        <w:rPr>
          <w:rFonts w:ascii="Arial" w:hAnsi="Arial" w:cs="Arial"/>
          <w:color w:val="000000"/>
          <w:sz w:val="22"/>
          <w:szCs w:val="22"/>
        </w:rPr>
        <w:t>Arg</w:t>
      </w:r>
      <w:proofErr w:type="spellEnd"/>
      <w:r w:rsidRPr="00363A57">
        <w:rPr>
          <w:rFonts w:ascii="Arial" w:hAnsi="Arial" w:cs="Arial"/>
          <w:color w:val="000000"/>
          <w:sz w:val="22"/>
          <w:szCs w:val="22"/>
        </w:rPr>
        <w:t xml:space="preserve"> and [</w:t>
      </w:r>
      <w:r w:rsidRPr="00363A57">
        <w:rPr>
          <w:rFonts w:ascii="Arial" w:hAnsi="Arial" w:cs="Arial"/>
          <w:color w:val="000000"/>
          <w:sz w:val="22"/>
          <w:szCs w:val="22"/>
          <w:vertAlign w:val="superscript"/>
        </w:rPr>
        <w:t>13</w:t>
      </w:r>
      <w:r w:rsidRPr="00363A57">
        <w:rPr>
          <w:rFonts w:ascii="Arial" w:hAnsi="Arial" w:cs="Arial"/>
          <w:color w:val="000000"/>
          <w:sz w:val="22"/>
          <w:szCs w:val="22"/>
        </w:rPr>
        <w:t>C</w:t>
      </w:r>
      <w:r w:rsidRPr="00363A57">
        <w:rPr>
          <w:rFonts w:ascii="Arial" w:hAnsi="Arial" w:cs="Arial"/>
          <w:color w:val="000000"/>
          <w:sz w:val="22"/>
          <w:szCs w:val="22"/>
          <w:vertAlign w:val="subscript"/>
        </w:rPr>
        <w:t>6</w:t>
      </w:r>
      <w:r w:rsidRPr="00363A57">
        <w:rPr>
          <w:rFonts w:ascii="Arial" w:hAnsi="Arial" w:cs="Arial"/>
          <w:color w:val="000000"/>
          <w:sz w:val="22"/>
          <w:szCs w:val="22"/>
        </w:rPr>
        <w:t>,</w:t>
      </w:r>
      <w:r w:rsidRPr="00363A57">
        <w:rPr>
          <w:rFonts w:ascii="Arial" w:hAnsi="Arial" w:cs="Arial"/>
          <w:color w:val="000000"/>
          <w:sz w:val="22"/>
          <w:szCs w:val="22"/>
          <w:vertAlign w:val="superscript"/>
        </w:rPr>
        <w:t>15</w:t>
      </w:r>
      <w:r w:rsidRPr="00363A57">
        <w:rPr>
          <w:rFonts w:ascii="Arial" w:hAnsi="Arial" w:cs="Arial"/>
          <w:color w:val="000000"/>
          <w:sz w:val="22"/>
          <w:szCs w:val="22"/>
        </w:rPr>
        <w:t>N</w:t>
      </w:r>
      <w:r w:rsidRPr="00363A57">
        <w:rPr>
          <w:rFonts w:ascii="Arial" w:hAnsi="Arial" w:cs="Arial"/>
          <w:color w:val="000000"/>
          <w:sz w:val="22"/>
          <w:szCs w:val="22"/>
          <w:vertAlign w:val="subscript"/>
        </w:rPr>
        <w:t>2</w:t>
      </w:r>
      <w:r w:rsidRPr="00363A57">
        <w:rPr>
          <w:rFonts w:ascii="Arial" w:hAnsi="Arial" w:cs="Arial"/>
          <w:color w:val="000000"/>
          <w:sz w:val="22"/>
          <w:szCs w:val="22"/>
        </w:rPr>
        <w:t>]-L-Lys (</w:t>
      </w:r>
      <w:r w:rsidRPr="003A11B9">
        <w:rPr>
          <w:rFonts w:ascii="Arial" w:hAnsi="Arial" w:cs="Arial"/>
          <w:sz w:val="22"/>
          <w:szCs w:val="22"/>
        </w:rPr>
        <w:t xml:space="preserve">Heavy,) and left </w:t>
      </w:r>
      <w:r>
        <w:rPr>
          <w:rFonts w:ascii="Arial" w:hAnsi="Arial" w:cs="Arial"/>
          <w:sz w:val="22"/>
          <w:szCs w:val="22"/>
        </w:rPr>
        <w:t>non-</w:t>
      </w:r>
      <w:r w:rsidRPr="003A11B9">
        <w:rPr>
          <w:rFonts w:ascii="Arial" w:hAnsi="Arial" w:cs="Arial"/>
          <w:sz w:val="22"/>
          <w:szCs w:val="22"/>
        </w:rPr>
        <w:t>stimulated or stimulated for 2 or 4 h, respectively</w:t>
      </w:r>
      <w:r>
        <w:rPr>
          <w:rFonts w:ascii="Arial" w:hAnsi="Arial" w:cs="Arial"/>
          <w:sz w:val="22"/>
          <w:szCs w:val="22"/>
        </w:rPr>
        <w:t xml:space="preserve"> and processed as indicated [see also Online Methods] </w:t>
      </w:r>
    </w:p>
    <w:p w14:paraId="6704CFB6" w14:textId="77777777" w:rsidR="00BA5CDF" w:rsidRPr="003A11B9" w:rsidRDefault="00BA5CDF" w:rsidP="00961B57">
      <w:pPr>
        <w:spacing w:line="480" w:lineRule="auto"/>
        <w:jc w:val="both"/>
        <w:rPr>
          <w:rFonts w:ascii="Arial" w:hAnsi="Arial" w:cs="Arial"/>
          <w:sz w:val="22"/>
          <w:szCs w:val="22"/>
        </w:rPr>
      </w:pPr>
    </w:p>
    <w:p w14:paraId="3EA1664A" w14:textId="77777777" w:rsidR="00BA5CDF" w:rsidRPr="003A11B9" w:rsidRDefault="00BA5CDF" w:rsidP="00961B57">
      <w:pPr>
        <w:spacing w:line="480" w:lineRule="auto"/>
        <w:jc w:val="both"/>
        <w:rPr>
          <w:rFonts w:ascii="Arial" w:hAnsi="Arial" w:cs="Arial"/>
          <w:b/>
          <w:sz w:val="22"/>
          <w:szCs w:val="22"/>
        </w:rPr>
      </w:pPr>
      <w:r w:rsidRPr="003A11B9">
        <w:rPr>
          <w:rFonts w:ascii="Arial" w:hAnsi="Arial" w:cs="Arial"/>
          <w:b/>
          <w:sz w:val="22"/>
          <w:szCs w:val="22"/>
          <w:u w:val="single"/>
        </w:rPr>
        <w:t>Figure 2</w:t>
      </w:r>
      <w:r>
        <w:rPr>
          <w:rFonts w:ascii="Arial" w:hAnsi="Arial" w:cs="Arial"/>
          <w:b/>
          <w:sz w:val="22"/>
          <w:szCs w:val="22"/>
        </w:rPr>
        <w:t xml:space="preserve">. </w:t>
      </w:r>
      <w:r w:rsidRPr="003A11B9">
        <w:rPr>
          <w:rFonts w:ascii="Arial" w:hAnsi="Arial" w:cs="Arial"/>
          <w:b/>
          <w:sz w:val="22"/>
          <w:szCs w:val="22"/>
        </w:rPr>
        <w:t>Global changes of protein expression in primary human CD4</w:t>
      </w:r>
      <w:r w:rsidRPr="003A11B9">
        <w:rPr>
          <w:rFonts w:ascii="Arial" w:hAnsi="Arial" w:cs="Arial"/>
          <w:b/>
          <w:sz w:val="22"/>
          <w:szCs w:val="22"/>
          <w:vertAlign w:val="superscript"/>
        </w:rPr>
        <w:t>+</w:t>
      </w:r>
      <w:r w:rsidRPr="003A11B9">
        <w:rPr>
          <w:rFonts w:ascii="Arial" w:hAnsi="Arial" w:cs="Arial"/>
          <w:b/>
          <w:sz w:val="22"/>
          <w:szCs w:val="22"/>
        </w:rPr>
        <w:t xml:space="preserve"> T cells after 2 h and 4 h activation </w:t>
      </w:r>
      <w:bookmarkStart w:id="41" w:name="_GoBack"/>
      <w:bookmarkEnd w:id="41"/>
    </w:p>
    <w:p w14:paraId="50DDF14F" w14:textId="77777777" w:rsidR="00BA5CDF" w:rsidRDefault="00BA5CDF" w:rsidP="00961B57">
      <w:pPr>
        <w:spacing w:line="480" w:lineRule="auto"/>
        <w:jc w:val="both"/>
        <w:rPr>
          <w:rFonts w:ascii="Arial" w:hAnsi="Arial" w:cs="Arial"/>
          <w:sz w:val="22"/>
          <w:szCs w:val="22"/>
        </w:rPr>
      </w:pPr>
      <w:r w:rsidRPr="003A11B9">
        <w:rPr>
          <w:rFonts w:ascii="Arial" w:hAnsi="Arial" w:cs="Arial"/>
          <w:sz w:val="22"/>
          <w:szCs w:val="22"/>
        </w:rPr>
        <w:t>(</w:t>
      </w:r>
      <w:r w:rsidRPr="003A11B9">
        <w:rPr>
          <w:rFonts w:ascii="Arial" w:hAnsi="Arial" w:cs="Arial"/>
          <w:b/>
          <w:sz w:val="22"/>
          <w:szCs w:val="22"/>
        </w:rPr>
        <w:t>a</w:t>
      </w:r>
      <w:r w:rsidRPr="003A11B9">
        <w:rPr>
          <w:rFonts w:ascii="Arial" w:hAnsi="Arial" w:cs="Arial"/>
          <w:sz w:val="22"/>
          <w:szCs w:val="22"/>
        </w:rPr>
        <w:t>) Value-ordered plot</w:t>
      </w:r>
      <w:ins w:id="42" w:author="kkatsch" w:date="2013-02-08T11:26:00Z">
        <w:r w:rsidR="00746FE8">
          <w:rPr>
            <w:rFonts w:ascii="Arial" w:hAnsi="Arial" w:cs="Arial"/>
            <w:sz w:val="22"/>
            <w:szCs w:val="22"/>
          </w:rPr>
          <w:t>s</w:t>
        </w:r>
      </w:ins>
      <w:r w:rsidRPr="003A11B9">
        <w:rPr>
          <w:rFonts w:ascii="Arial" w:hAnsi="Arial" w:cs="Arial"/>
          <w:sz w:val="22"/>
          <w:szCs w:val="22"/>
        </w:rPr>
        <w:t xml:space="preserve"> of log</w:t>
      </w:r>
      <w:r w:rsidRPr="003A11B9">
        <w:rPr>
          <w:rFonts w:ascii="Arial" w:hAnsi="Arial" w:cs="Arial"/>
          <w:sz w:val="22"/>
          <w:szCs w:val="22"/>
          <w:vertAlign w:val="subscript"/>
        </w:rPr>
        <w:t>2</w:t>
      </w:r>
      <w:r w:rsidRPr="003A11B9">
        <w:rPr>
          <w:rFonts w:ascii="Arial" w:hAnsi="Arial" w:cs="Arial"/>
          <w:sz w:val="22"/>
          <w:szCs w:val="22"/>
        </w:rPr>
        <w:t xml:space="preserve"> stimulated (H)/non-stimulated (M) ratios ± 1 </w:t>
      </w:r>
      <w:r>
        <w:rPr>
          <w:rFonts w:ascii="Arial" w:hAnsi="Arial" w:cs="Arial"/>
          <w:sz w:val="22"/>
          <w:szCs w:val="22"/>
        </w:rPr>
        <w:t>SD</w:t>
      </w:r>
      <w:r w:rsidRPr="003A11B9">
        <w:rPr>
          <w:rFonts w:ascii="Arial" w:hAnsi="Arial" w:cs="Arial"/>
          <w:sz w:val="22"/>
          <w:szCs w:val="22"/>
        </w:rPr>
        <w:t xml:space="preserve"> for each quantified protein at 2 and 4 h. H/M ratios were obtained from three independent experiments, each one including three </w:t>
      </w:r>
      <w:r>
        <w:rPr>
          <w:rFonts w:ascii="Arial" w:hAnsi="Arial" w:cs="Arial"/>
          <w:sz w:val="22"/>
          <w:szCs w:val="22"/>
        </w:rPr>
        <w:t xml:space="preserve">separate </w:t>
      </w:r>
      <w:proofErr w:type="spellStart"/>
      <w:r w:rsidRPr="003A11B9">
        <w:rPr>
          <w:rFonts w:ascii="Arial" w:hAnsi="Arial" w:cs="Arial"/>
          <w:sz w:val="22"/>
          <w:szCs w:val="22"/>
        </w:rPr>
        <w:t>nanoLC</w:t>
      </w:r>
      <w:proofErr w:type="spellEnd"/>
      <w:r w:rsidRPr="003A11B9">
        <w:rPr>
          <w:rFonts w:ascii="Arial" w:hAnsi="Arial" w:cs="Arial"/>
          <w:sz w:val="22"/>
          <w:szCs w:val="22"/>
        </w:rPr>
        <w:t>-MS/MS analyses. Differentially expressed proteins (</w:t>
      </w:r>
      <w:r>
        <w:rPr>
          <w:rFonts w:ascii="Arial" w:hAnsi="Arial" w:cs="Arial"/>
          <w:sz w:val="22"/>
          <w:szCs w:val="22"/>
        </w:rPr>
        <w:t>P</w:t>
      </w:r>
      <w:r w:rsidRPr="003A11B9">
        <w:rPr>
          <w:rFonts w:ascii="Arial" w:hAnsi="Arial" w:cs="Arial"/>
          <w:sz w:val="22"/>
          <w:szCs w:val="22"/>
        </w:rPr>
        <w:t>-value &lt; 0.05) are coloured orange. The top five up-regulated proteins are indicated in black. (</w:t>
      </w:r>
      <w:r w:rsidRPr="003A11B9">
        <w:rPr>
          <w:rFonts w:ascii="Arial" w:hAnsi="Arial" w:cs="Arial"/>
          <w:b/>
          <w:sz w:val="22"/>
          <w:szCs w:val="22"/>
        </w:rPr>
        <w:t>b</w:t>
      </w:r>
      <w:r w:rsidRPr="003A11B9">
        <w:rPr>
          <w:rFonts w:ascii="Arial" w:hAnsi="Arial" w:cs="Arial"/>
          <w:sz w:val="22"/>
          <w:szCs w:val="22"/>
        </w:rPr>
        <w:t>) Volcano plot</w:t>
      </w:r>
      <w:ins w:id="43" w:author="kkatsch" w:date="2013-02-08T11:26:00Z">
        <w:r w:rsidR="00746FE8">
          <w:rPr>
            <w:rFonts w:ascii="Arial" w:hAnsi="Arial" w:cs="Arial"/>
            <w:sz w:val="22"/>
            <w:szCs w:val="22"/>
          </w:rPr>
          <w:t>s</w:t>
        </w:r>
      </w:ins>
      <w:r w:rsidRPr="003A11B9">
        <w:rPr>
          <w:rFonts w:ascii="Arial" w:hAnsi="Arial" w:cs="Arial"/>
          <w:sz w:val="22"/>
          <w:szCs w:val="22"/>
        </w:rPr>
        <w:t xml:space="preserve"> of log</w:t>
      </w:r>
      <w:r w:rsidRPr="003A11B9">
        <w:rPr>
          <w:rFonts w:ascii="Arial" w:hAnsi="Arial" w:cs="Arial"/>
          <w:sz w:val="22"/>
          <w:szCs w:val="22"/>
          <w:vertAlign w:val="subscript"/>
        </w:rPr>
        <w:t>2</w:t>
      </w:r>
      <w:r w:rsidRPr="003A11B9">
        <w:rPr>
          <w:rFonts w:ascii="Arial" w:hAnsi="Arial" w:cs="Arial"/>
          <w:sz w:val="22"/>
          <w:szCs w:val="22"/>
        </w:rPr>
        <w:t xml:space="preserve"> H/M ratios vs.</w:t>
      </w:r>
      <w:r>
        <w:rPr>
          <w:rFonts w:ascii="Arial" w:hAnsi="Arial" w:cs="Arial"/>
          <w:sz w:val="22"/>
          <w:szCs w:val="22"/>
        </w:rPr>
        <w:t xml:space="preserve"> </w:t>
      </w:r>
      <w:ins w:id="44" w:author="kkatsch" w:date="2013-02-08T11:27:00Z">
        <w:r w:rsidR="00746FE8">
          <w:rPr>
            <w:rFonts w:ascii="Arial" w:hAnsi="Arial" w:cs="Arial"/>
            <w:sz w:val="22"/>
            <w:szCs w:val="22"/>
          </w:rPr>
          <w:t>–</w:t>
        </w:r>
      </w:ins>
      <w:del w:id="45" w:author="kkatsch" w:date="2013-02-08T11:27:00Z">
        <w:r w:rsidDel="00746FE8">
          <w:rPr>
            <w:rFonts w:ascii="Arial" w:hAnsi="Arial" w:cs="Arial"/>
            <w:sz w:val="22"/>
            <w:szCs w:val="22"/>
          </w:rPr>
          <w:delText>-</w:delText>
        </w:r>
      </w:del>
      <w:del w:id="46" w:author="kkatsch" w:date="2013-02-08T11:26:00Z">
        <w:r w:rsidDel="00746FE8">
          <w:rPr>
            <w:rFonts w:ascii="Arial" w:hAnsi="Arial" w:cs="Arial"/>
            <w:sz w:val="22"/>
            <w:szCs w:val="22"/>
          </w:rPr>
          <w:delText xml:space="preserve"> </w:delText>
        </w:r>
      </w:del>
      <w:r w:rsidRPr="003A11B9">
        <w:rPr>
          <w:rFonts w:ascii="Arial" w:hAnsi="Arial" w:cs="Arial"/>
          <w:sz w:val="22"/>
          <w:szCs w:val="22"/>
        </w:rPr>
        <w:t>log</w:t>
      </w:r>
      <w:r w:rsidRPr="003A11B9">
        <w:rPr>
          <w:rFonts w:ascii="Arial" w:hAnsi="Arial" w:cs="Arial"/>
          <w:sz w:val="22"/>
          <w:szCs w:val="22"/>
          <w:vertAlign w:val="subscript"/>
        </w:rPr>
        <w:t>10</w:t>
      </w:r>
      <w:r w:rsidRPr="003A11B9">
        <w:rPr>
          <w:rFonts w:ascii="Arial" w:hAnsi="Arial" w:cs="Arial"/>
          <w:sz w:val="22"/>
          <w:szCs w:val="22"/>
        </w:rPr>
        <w:t xml:space="preserve"> </w:t>
      </w:r>
      <w:r>
        <w:rPr>
          <w:rFonts w:ascii="Arial" w:hAnsi="Arial" w:cs="Arial"/>
          <w:sz w:val="22"/>
          <w:szCs w:val="22"/>
        </w:rPr>
        <w:t>P</w:t>
      </w:r>
      <w:r w:rsidRPr="003A11B9">
        <w:rPr>
          <w:rFonts w:ascii="Arial" w:hAnsi="Arial" w:cs="Arial"/>
          <w:sz w:val="22"/>
          <w:szCs w:val="22"/>
        </w:rPr>
        <w:t xml:space="preserve">-value for each quantified protein (the threshold for </w:t>
      </w:r>
      <w:r>
        <w:rPr>
          <w:rFonts w:ascii="Arial" w:hAnsi="Arial" w:cs="Arial"/>
          <w:sz w:val="22"/>
          <w:szCs w:val="22"/>
        </w:rPr>
        <w:t>P</w:t>
      </w:r>
      <w:r w:rsidRPr="003A11B9">
        <w:rPr>
          <w:rFonts w:ascii="Arial" w:hAnsi="Arial" w:cs="Arial"/>
          <w:sz w:val="22"/>
          <w:szCs w:val="22"/>
        </w:rPr>
        <w:t>-value &lt; 0.05 is indicated). Differentially expressed proteins (</w:t>
      </w:r>
      <w:r>
        <w:rPr>
          <w:rFonts w:ascii="Arial" w:hAnsi="Arial" w:cs="Arial"/>
          <w:sz w:val="22"/>
          <w:szCs w:val="22"/>
        </w:rPr>
        <w:t>P</w:t>
      </w:r>
      <w:r w:rsidRPr="003A11B9">
        <w:rPr>
          <w:rFonts w:ascii="Arial" w:hAnsi="Arial" w:cs="Arial"/>
          <w:sz w:val="22"/>
          <w:szCs w:val="22"/>
        </w:rPr>
        <w:t xml:space="preserve">-value &lt; 0.05) are coloured orange. See online Methods for MS data quantitation and statistical analysis. </w:t>
      </w:r>
    </w:p>
    <w:p w14:paraId="6D7F4807" w14:textId="77777777" w:rsidR="00BA5CDF" w:rsidRPr="003A11B9" w:rsidRDefault="00BA5CDF" w:rsidP="00961B57">
      <w:pPr>
        <w:spacing w:line="480" w:lineRule="auto"/>
        <w:jc w:val="both"/>
        <w:rPr>
          <w:rFonts w:ascii="Arial" w:hAnsi="Arial" w:cs="Arial"/>
          <w:sz w:val="22"/>
          <w:szCs w:val="22"/>
        </w:rPr>
      </w:pPr>
    </w:p>
    <w:p w14:paraId="46FB16B3" w14:textId="77777777" w:rsidR="00BA5CDF" w:rsidRPr="003A11B9" w:rsidRDefault="00BA5CDF" w:rsidP="00B95C0A">
      <w:pPr>
        <w:spacing w:line="480" w:lineRule="auto"/>
        <w:jc w:val="both"/>
        <w:rPr>
          <w:rFonts w:ascii="Arial" w:hAnsi="Arial" w:cs="Arial"/>
          <w:b/>
          <w:sz w:val="22"/>
          <w:szCs w:val="22"/>
        </w:rPr>
      </w:pPr>
      <w:r w:rsidRPr="003A11B9">
        <w:rPr>
          <w:rFonts w:ascii="Arial" w:hAnsi="Arial" w:cs="Arial"/>
          <w:b/>
          <w:sz w:val="22"/>
          <w:szCs w:val="22"/>
          <w:u w:val="single"/>
        </w:rPr>
        <w:t>Figure 3</w:t>
      </w:r>
      <w:r>
        <w:rPr>
          <w:rFonts w:ascii="Arial" w:hAnsi="Arial" w:cs="Arial"/>
          <w:b/>
          <w:sz w:val="22"/>
          <w:szCs w:val="22"/>
        </w:rPr>
        <w:t xml:space="preserve">. </w:t>
      </w:r>
      <w:r w:rsidRPr="003A11B9">
        <w:rPr>
          <w:rFonts w:ascii="Arial" w:hAnsi="Arial" w:cs="Arial"/>
          <w:b/>
          <w:sz w:val="22"/>
          <w:szCs w:val="22"/>
        </w:rPr>
        <w:t>Interaction network of differentially expressed proteins after T cell activation for 2 and 4 hours</w:t>
      </w:r>
    </w:p>
    <w:p w14:paraId="29A2A912" w14:textId="77777777" w:rsidR="00BA5CDF" w:rsidRPr="003A11B9" w:rsidRDefault="00BA5CDF" w:rsidP="00B95C0A">
      <w:pPr>
        <w:spacing w:line="480" w:lineRule="auto"/>
        <w:jc w:val="both"/>
        <w:rPr>
          <w:rFonts w:ascii="Arial" w:hAnsi="Arial" w:cs="Arial"/>
          <w:sz w:val="22"/>
          <w:szCs w:val="22"/>
        </w:rPr>
      </w:pPr>
      <w:r w:rsidRPr="003A11B9">
        <w:rPr>
          <w:rFonts w:ascii="Arial" w:hAnsi="Arial" w:cs="Arial"/>
          <w:sz w:val="22"/>
          <w:szCs w:val="22"/>
        </w:rPr>
        <w:t xml:space="preserve">An interaction network of differentially expressed proteins in primary T cells after 2 and 4 h of stimulation was constructed in </w:t>
      </w:r>
      <w:proofErr w:type="spellStart"/>
      <w:r w:rsidRPr="003A11B9">
        <w:rPr>
          <w:rFonts w:ascii="Arial" w:hAnsi="Arial" w:cs="Arial"/>
          <w:sz w:val="22"/>
          <w:szCs w:val="22"/>
        </w:rPr>
        <w:t>MetaCore</w:t>
      </w:r>
      <w:proofErr w:type="spellEnd"/>
      <w:r w:rsidRPr="003A11B9">
        <w:rPr>
          <w:rFonts w:ascii="Arial" w:hAnsi="Arial" w:cs="Arial"/>
          <w:sz w:val="22"/>
          <w:szCs w:val="22"/>
        </w:rPr>
        <w:t xml:space="preserve"> and </w:t>
      </w:r>
      <w:r>
        <w:rPr>
          <w:rFonts w:ascii="Arial" w:hAnsi="Arial" w:cs="Arial"/>
          <w:sz w:val="22"/>
          <w:szCs w:val="22"/>
        </w:rPr>
        <w:t xml:space="preserve">visualised using </w:t>
      </w:r>
      <w:proofErr w:type="spellStart"/>
      <w:r w:rsidRPr="003A11B9">
        <w:rPr>
          <w:rFonts w:ascii="Arial" w:hAnsi="Arial" w:cs="Arial"/>
          <w:sz w:val="22"/>
          <w:szCs w:val="22"/>
        </w:rPr>
        <w:t>Cytoscape</w:t>
      </w:r>
      <w:proofErr w:type="spellEnd"/>
      <w:r w:rsidRPr="003A11B9">
        <w:rPr>
          <w:rFonts w:ascii="Arial" w:hAnsi="Arial" w:cs="Arial"/>
          <w:sz w:val="22"/>
          <w:szCs w:val="22"/>
        </w:rPr>
        <w:t>. Red and blue coloured proteins indicate up</w:t>
      </w:r>
      <w:r>
        <w:rPr>
          <w:rFonts w:ascii="Arial" w:hAnsi="Arial" w:cs="Arial"/>
          <w:sz w:val="22"/>
          <w:szCs w:val="22"/>
        </w:rPr>
        <w:t>-</w:t>
      </w:r>
      <w:r w:rsidRPr="003A11B9">
        <w:rPr>
          <w:rFonts w:ascii="Arial" w:hAnsi="Arial" w:cs="Arial"/>
          <w:sz w:val="22"/>
          <w:szCs w:val="22"/>
        </w:rPr>
        <w:t xml:space="preserve"> and down</w:t>
      </w:r>
      <w:r>
        <w:rPr>
          <w:rFonts w:ascii="Arial" w:hAnsi="Arial" w:cs="Arial"/>
          <w:sz w:val="22"/>
          <w:szCs w:val="22"/>
        </w:rPr>
        <w:t>-</w:t>
      </w:r>
      <w:r w:rsidRPr="003A11B9">
        <w:rPr>
          <w:rFonts w:ascii="Arial" w:hAnsi="Arial" w:cs="Arial"/>
          <w:sz w:val="22"/>
          <w:szCs w:val="22"/>
        </w:rPr>
        <w:t>regulation</w:t>
      </w:r>
      <w:r>
        <w:rPr>
          <w:rFonts w:ascii="Arial" w:hAnsi="Arial" w:cs="Arial"/>
          <w:sz w:val="22"/>
          <w:szCs w:val="22"/>
        </w:rPr>
        <w:t>,</w:t>
      </w:r>
      <w:r w:rsidRPr="003A11B9">
        <w:rPr>
          <w:rFonts w:ascii="Arial" w:hAnsi="Arial" w:cs="Arial"/>
          <w:sz w:val="22"/>
          <w:szCs w:val="22"/>
        </w:rPr>
        <w:t xml:space="preserve"> respectively. </w:t>
      </w:r>
      <w:r>
        <w:rPr>
          <w:rFonts w:ascii="Arial" w:hAnsi="Arial" w:cs="Arial"/>
          <w:sz w:val="22"/>
          <w:szCs w:val="22"/>
        </w:rPr>
        <w:t>Red</w:t>
      </w:r>
      <w:r w:rsidRPr="003A11B9">
        <w:rPr>
          <w:rFonts w:ascii="Arial" w:hAnsi="Arial" w:cs="Arial"/>
          <w:sz w:val="22"/>
          <w:szCs w:val="22"/>
        </w:rPr>
        <w:t xml:space="preserve"> lines: positive regulation, </w:t>
      </w:r>
      <w:r>
        <w:rPr>
          <w:rFonts w:ascii="Arial" w:hAnsi="Arial" w:cs="Arial"/>
          <w:sz w:val="22"/>
          <w:szCs w:val="22"/>
        </w:rPr>
        <w:t>blue</w:t>
      </w:r>
      <w:r w:rsidRPr="003A11B9">
        <w:rPr>
          <w:rFonts w:ascii="Arial" w:hAnsi="Arial" w:cs="Arial"/>
          <w:sz w:val="22"/>
          <w:szCs w:val="22"/>
        </w:rPr>
        <w:t xml:space="preserve"> lines: negative regulation, black lines: unspecified interaction. </w:t>
      </w:r>
      <w:r>
        <w:rPr>
          <w:rFonts w:ascii="Arial" w:hAnsi="Arial" w:cs="Arial"/>
          <w:sz w:val="22"/>
          <w:szCs w:val="22"/>
        </w:rPr>
        <w:t>TR, transcriptional regulation. B, binding. GR, group relation</w:t>
      </w:r>
    </w:p>
    <w:p w14:paraId="603CDB6C" w14:textId="77777777" w:rsidR="00BA5CDF" w:rsidRPr="003A11B9" w:rsidRDefault="00BA5CDF" w:rsidP="00525EAA">
      <w:pPr>
        <w:spacing w:line="480" w:lineRule="auto"/>
        <w:jc w:val="both"/>
        <w:rPr>
          <w:rFonts w:ascii="Arial" w:hAnsi="Arial" w:cs="Arial"/>
          <w:sz w:val="22"/>
          <w:szCs w:val="22"/>
        </w:rPr>
      </w:pPr>
      <w:ins w:id="47" w:author="n.rusk" w:date="2013-01-31T11:50:00Z">
        <w:r>
          <w:rPr>
            <w:rFonts w:ascii="Arial" w:hAnsi="Arial" w:cs="Arial"/>
            <w:sz w:val="22"/>
            <w:szCs w:val="22"/>
          </w:rPr>
          <w:t xml:space="preserve"> </w:t>
        </w:r>
      </w:ins>
    </w:p>
    <w:p w14:paraId="19BAADCE" w14:textId="77777777" w:rsidR="00BA5CDF" w:rsidRDefault="00BA5CDF" w:rsidP="00961B57">
      <w:pPr>
        <w:spacing w:line="480" w:lineRule="auto"/>
        <w:rPr>
          <w:rFonts w:ascii="Arial" w:hAnsi="Arial" w:cs="Arial"/>
          <w:sz w:val="22"/>
          <w:szCs w:val="22"/>
        </w:rPr>
      </w:pPr>
      <w:r>
        <w:rPr>
          <w:rFonts w:ascii="Arial" w:hAnsi="Arial" w:cs="Arial"/>
          <w:sz w:val="22"/>
          <w:szCs w:val="22"/>
        </w:rPr>
        <w:br w:type="page"/>
      </w:r>
    </w:p>
    <w:p w14:paraId="29AA7D12" w14:textId="77777777" w:rsidR="00BA5CDF" w:rsidRPr="003042B3" w:rsidRDefault="00BA5CDF" w:rsidP="0045643F">
      <w:pPr>
        <w:spacing w:line="360" w:lineRule="auto"/>
        <w:jc w:val="both"/>
        <w:rPr>
          <w:rFonts w:ascii="Arial" w:hAnsi="Arial" w:cs="Arial"/>
          <w:sz w:val="22"/>
          <w:szCs w:val="22"/>
        </w:rPr>
      </w:pPr>
      <w:r>
        <w:rPr>
          <w:rFonts w:ascii="Arial" w:hAnsi="Arial" w:cs="Arial"/>
          <w:b/>
          <w:sz w:val="22"/>
          <w:szCs w:val="22"/>
        </w:rPr>
        <w:lastRenderedPageBreak/>
        <w:t xml:space="preserve">Online </w:t>
      </w:r>
      <w:r w:rsidRPr="003042B3">
        <w:rPr>
          <w:rFonts w:ascii="Arial" w:hAnsi="Arial" w:cs="Arial"/>
          <w:b/>
          <w:sz w:val="22"/>
          <w:szCs w:val="22"/>
        </w:rPr>
        <w:t>Methods</w:t>
      </w:r>
    </w:p>
    <w:p w14:paraId="15BCE6C7" w14:textId="77777777" w:rsidR="00BA5CDF" w:rsidRPr="003042B3" w:rsidDel="00EE3B26" w:rsidRDefault="00BA5CDF" w:rsidP="0045643F">
      <w:pPr>
        <w:autoSpaceDE w:val="0"/>
        <w:autoSpaceDN w:val="0"/>
        <w:adjustRightInd w:val="0"/>
        <w:spacing w:line="360" w:lineRule="auto"/>
        <w:jc w:val="both"/>
        <w:outlineLvl w:val="0"/>
        <w:rPr>
          <w:del w:id="48" w:author="kkatsch" w:date="2013-02-08T10:48:00Z"/>
          <w:rFonts w:ascii="Arial" w:hAnsi="Arial" w:cs="Arial"/>
          <w:sz w:val="22"/>
          <w:szCs w:val="22"/>
          <w:lang w:val="en-US"/>
        </w:rPr>
      </w:pPr>
      <w:del w:id="49" w:author="kkatsch" w:date="2013-02-08T10:48:00Z">
        <w:r w:rsidRPr="003042B3" w:rsidDel="00EE3B26">
          <w:rPr>
            <w:rFonts w:ascii="Arial" w:hAnsi="Arial" w:cs="Arial"/>
            <w:b/>
            <w:sz w:val="22"/>
            <w:szCs w:val="22"/>
            <w:lang w:val="en-US"/>
          </w:rPr>
          <w:delText>General experimental conditions</w:delText>
        </w:r>
      </w:del>
    </w:p>
    <w:p w14:paraId="0AEE1439" w14:textId="77777777" w:rsidR="00BA5CDF" w:rsidRPr="003042B3" w:rsidDel="00EE3B26" w:rsidRDefault="00BA5CDF" w:rsidP="00B814E8">
      <w:pPr>
        <w:autoSpaceDE w:val="0"/>
        <w:autoSpaceDN w:val="0"/>
        <w:adjustRightInd w:val="0"/>
        <w:spacing w:line="360" w:lineRule="auto"/>
        <w:jc w:val="both"/>
        <w:rPr>
          <w:del w:id="50" w:author="kkatsch" w:date="2013-02-08T10:48:00Z"/>
          <w:rFonts w:ascii="Arial" w:hAnsi="Arial" w:cs="Arial"/>
          <w:sz w:val="22"/>
          <w:szCs w:val="22"/>
          <w:lang w:val="en-US"/>
        </w:rPr>
      </w:pPr>
      <w:del w:id="51" w:author="kkatsch" w:date="2013-02-08T10:48:00Z">
        <w:r w:rsidRPr="003042B3" w:rsidDel="00EE3B26">
          <w:rPr>
            <w:rFonts w:ascii="Arial" w:hAnsi="Arial" w:cs="Arial"/>
            <w:sz w:val="22"/>
            <w:szCs w:val="22"/>
            <w:lang w:val="en-US"/>
          </w:rPr>
          <w:delText>Melting points (m.p.) were recorded on a Leica Galen III hot stage microscope equipped with a Testo 720 thermocouple probe and are uncorrected. Proton nuclear magnetic resonance (</w:delText>
        </w:r>
        <w:r w:rsidRPr="003042B3" w:rsidDel="00EE3B26">
          <w:rPr>
            <w:rFonts w:ascii="Arial" w:hAnsi="Arial" w:cs="Arial"/>
            <w:sz w:val="22"/>
            <w:szCs w:val="22"/>
            <w:vertAlign w:val="superscript"/>
            <w:lang w:val="en-US"/>
          </w:rPr>
          <w:delText>1</w:delText>
        </w:r>
        <w:r w:rsidRPr="003042B3" w:rsidDel="00EE3B26">
          <w:rPr>
            <w:rFonts w:ascii="Arial" w:hAnsi="Arial" w:cs="Arial"/>
            <w:sz w:val="22"/>
            <w:szCs w:val="22"/>
            <w:lang w:val="en-US"/>
          </w:rPr>
          <w:delText xml:space="preserve">H NMR) spectra were recorded on a </w:delText>
        </w:r>
        <w:r w:rsidRPr="003042B3" w:rsidDel="00EE3B26">
          <w:rPr>
            <w:rFonts w:ascii="Arial" w:hAnsi="Arial" w:cs="Arial"/>
            <w:sz w:val="22"/>
            <w:szCs w:val="22"/>
          </w:rPr>
          <w:delText>Bruker AVII500 (500 MHz) or on a Bruker DQX400 (400 MHz) spectrometer, as indicated</w:delText>
        </w:r>
        <w:r w:rsidRPr="003042B3" w:rsidDel="00EE3B26">
          <w:rPr>
            <w:rFonts w:ascii="Arial" w:hAnsi="Arial" w:cs="Arial"/>
            <w:sz w:val="22"/>
            <w:szCs w:val="22"/>
            <w:lang w:val="en-US"/>
          </w:rPr>
          <w:delText>. Carbon nuclear magnetic resonance (</w:delText>
        </w:r>
        <w:r w:rsidRPr="003042B3" w:rsidDel="00EE3B26">
          <w:rPr>
            <w:rFonts w:ascii="Arial" w:hAnsi="Arial" w:cs="Arial"/>
            <w:sz w:val="22"/>
            <w:szCs w:val="22"/>
            <w:vertAlign w:val="superscript"/>
            <w:lang w:val="en-US"/>
          </w:rPr>
          <w:delText>13</w:delText>
        </w:r>
        <w:r w:rsidRPr="003042B3" w:rsidDel="00EE3B26">
          <w:rPr>
            <w:rFonts w:ascii="Arial" w:hAnsi="Arial" w:cs="Arial"/>
            <w:sz w:val="22"/>
            <w:szCs w:val="22"/>
            <w:lang w:val="en-US"/>
          </w:rPr>
          <w:delText xml:space="preserve">C NMR) spectra were recorded on a Bruker AVII500 (125 MHz) </w:delText>
        </w:r>
        <w:r w:rsidRPr="003042B3" w:rsidDel="00EE3B26">
          <w:rPr>
            <w:rFonts w:ascii="Arial" w:hAnsi="Arial" w:cs="Arial"/>
            <w:sz w:val="22"/>
            <w:szCs w:val="22"/>
          </w:rPr>
          <w:delText xml:space="preserve">or on a Bruker DQX400 (100 MHz) </w:delText>
        </w:r>
        <w:r w:rsidRPr="003042B3" w:rsidDel="00EE3B26">
          <w:rPr>
            <w:rFonts w:ascii="Arial" w:hAnsi="Arial" w:cs="Arial"/>
            <w:sz w:val="22"/>
            <w:szCs w:val="22"/>
            <w:lang w:val="en-US"/>
          </w:rPr>
          <w:delText xml:space="preserve">spectrometer, as indicated. NMR Spectra were fully assigned using COSY, HSQC, HMBC, and NOESY. All chemical shifts are quoted on the </w:delText>
        </w:r>
        <w:r w:rsidRPr="003042B3" w:rsidDel="00EE3B26">
          <w:rPr>
            <w:rFonts w:ascii="Arial" w:hAnsi="Arial" w:cs="Arial"/>
            <w:i/>
            <w:sz w:val="22"/>
            <w:szCs w:val="22"/>
            <w:lang w:val="en-US"/>
          </w:rPr>
          <w:delText>δ</w:delText>
        </w:r>
        <w:r w:rsidRPr="003042B3" w:rsidDel="00EE3B26">
          <w:rPr>
            <w:rFonts w:ascii="Arial" w:hAnsi="Arial" w:cs="Arial"/>
            <w:sz w:val="22"/>
            <w:szCs w:val="22"/>
            <w:lang w:val="en-US"/>
          </w:rPr>
          <w:delText xml:space="preserve"> scale in ppm using residual solvent as the internal standard (</w:delText>
        </w:r>
        <w:r w:rsidRPr="003042B3" w:rsidDel="00EE3B26">
          <w:rPr>
            <w:rFonts w:ascii="Arial" w:hAnsi="Arial" w:cs="Arial"/>
            <w:sz w:val="22"/>
            <w:szCs w:val="22"/>
            <w:vertAlign w:val="superscript"/>
            <w:lang w:val="en-US"/>
          </w:rPr>
          <w:delText>1</w:delText>
        </w:r>
        <w:r w:rsidRPr="003042B3" w:rsidDel="00EE3B26">
          <w:rPr>
            <w:rFonts w:ascii="Arial" w:hAnsi="Arial" w:cs="Arial"/>
            <w:sz w:val="22"/>
            <w:szCs w:val="22"/>
            <w:lang w:val="en-US"/>
          </w:rPr>
          <w:delText>H NMR: CDCl</w:delText>
        </w:r>
        <w:r w:rsidRPr="003042B3" w:rsidDel="00EE3B26">
          <w:rPr>
            <w:rFonts w:ascii="Arial" w:hAnsi="Arial" w:cs="Arial"/>
            <w:sz w:val="22"/>
            <w:szCs w:val="22"/>
            <w:vertAlign w:val="subscript"/>
            <w:lang w:val="en-US"/>
          </w:rPr>
          <w:delText>3</w:delText>
        </w:r>
        <w:r w:rsidRPr="003042B3" w:rsidDel="00EE3B26">
          <w:rPr>
            <w:rFonts w:ascii="Arial" w:hAnsi="Arial" w:cs="Arial"/>
            <w:sz w:val="22"/>
            <w:szCs w:val="22"/>
            <w:lang w:val="en-US"/>
          </w:rPr>
          <w:delText xml:space="preserve"> = 7.26, CD</w:delText>
        </w:r>
        <w:r w:rsidRPr="003042B3" w:rsidDel="00EE3B26">
          <w:rPr>
            <w:rFonts w:ascii="Arial" w:hAnsi="Arial" w:cs="Arial"/>
            <w:sz w:val="22"/>
            <w:szCs w:val="22"/>
            <w:vertAlign w:val="subscript"/>
            <w:lang w:val="en-US"/>
          </w:rPr>
          <w:delText>3</w:delText>
        </w:r>
        <w:r w:rsidRPr="003042B3" w:rsidDel="00EE3B26">
          <w:rPr>
            <w:rFonts w:ascii="Arial" w:hAnsi="Arial" w:cs="Arial"/>
            <w:sz w:val="22"/>
            <w:szCs w:val="22"/>
            <w:lang w:val="en-US"/>
          </w:rPr>
          <w:delText>OD = 4.87; DMSO-</w:delText>
        </w:r>
        <w:r w:rsidRPr="003042B3" w:rsidDel="00EE3B26">
          <w:rPr>
            <w:rFonts w:ascii="Arial" w:hAnsi="Arial" w:cs="Arial"/>
            <w:i/>
            <w:sz w:val="22"/>
            <w:szCs w:val="22"/>
            <w:lang w:val="en-US"/>
          </w:rPr>
          <w:delText>d</w:delText>
        </w:r>
        <w:r w:rsidRPr="003042B3" w:rsidDel="00EE3B26">
          <w:rPr>
            <w:rFonts w:ascii="Arial" w:hAnsi="Arial" w:cs="Arial"/>
            <w:sz w:val="22"/>
            <w:szCs w:val="22"/>
            <w:vertAlign w:val="subscript"/>
            <w:lang w:val="en-US"/>
          </w:rPr>
          <w:delText>6</w:delText>
        </w:r>
        <w:r w:rsidRPr="003042B3" w:rsidDel="00EE3B26">
          <w:rPr>
            <w:rFonts w:ascii="Arial" w:hAnsi="Arial" w:cs="Arial"/>
            <w:sz w:val="22"/>
            <w:szCs w:val="22"/>
            <w:lang w:val="en-US"/>
          </w:rPr>
          <w:delText xml:space="preserve"> = 2.50 and </w:delText>
        </w:r>
        <w:r w:rsidRPr="003042B3" w:rsidDel="00EE3B26">
          <w:rPr>
            <w:rFonts w:ascii="Arial" w:hAnsi="Arial" w:cs="Arial"/>
            <w:sz w:val="22"/>
            <w:szCs w:val="22"/>
            <w:vertAlign w:val="superscript"/>
            <w:lang w:val="en-US"/>
          </w:rPr>
          <w:delText>13</w:delText>
        </w:r>
        <w:r w:rsidRPr="003042B3" w:rsidDel="00EE3B26">
          <w:rPr>
            <w:rFonts w:ascii="Arial" w:hAnsi="Arial" w:cs="Arial"/>
            <w:sz w:val="22"/>
            <w:szCs w:val="22"/>
            <w:lang w:val="en-US"/>
          </w:rPr>
          <w:delText>C NMR: CDCl</w:delText>
        </w:r>
        <w:r w:rsidRPr="003042B3" w:rsidDel="00EE3B26">
          <w:rPr>
            <w:rFonts w:ascii="Arial" w:hAnsi="Arial" w:cs="Arial"/>
            <w:sz w:val="22"/>
            <w:szCs w:val="22"/>
            <w:vertAlign w:val="subscript"/>
            <w:lang w:val="en-US"/>
          </w:rPr>
          <w:delText>3</w:delText>
        </w:r>
        <w:r w:rsidRPr="003042B3" w:rsidDel="00EE3B26">
          <w:rPr>
            <w:rFonts w:ascii="Arial" w:hAnsi="Arial" w:cs="Arial"/>
            <w:sz w:val="22"/>
            <w:szCs w:val="22"/>
            <w:lang w:val="en-US"/>
          </w:rPr>
          <w:delText xml:space="preserve"> = 77.0; CD</w:delText>
        </w:r>
        <w:r w:rsidRPr="003042B3" w:rsidDel="00EE3B26">
          <w:rPr>
            <w:rFonts w:ascii="Arial" w:hAnsi="Arial" w:cs="Arial"/>
            <w:sz w:val="22"/>
            <w:szCs w:val="22"/>
            <w:vertAlign w:val="subscript"/>
            <w:lang w:val="en-US"/>
          </w:rPr>
          <w:delText>3</w:delText>
        </w:r>
        <w:r w:rsidRPr="003042B3" w:rsidDel="00EE3B26">
          <w:rPr>
            <w:rFonts w:ascii="Arial" w:hAnsi="Arial" w:cs="Arial"/>
            <w:sz w:val="22"/>
            <w:szCs w:val="22"/>
            <w:lang w:val="en-US"/>
          </w:rPr>
          <w:delText>OD = 49.0; DMSO-</w:delText>
        </w:r>
        <w:r w:rsidRPr="003042B3" w:rsidDel="00EE3B26">
          <w:rPr>
            <w:rFonts w:ascii="Arial" w:hAnsi="Arial" w:cs="Arial"/>
            <w:i/>
            <w:sz w:val="22"/>
            <w:szCs w:val="22"/>
            <w:lang w:val="en-US"/>
          </w:rPr>
          <w:delText>d</w:delText>
        </w:r>
        <w:r w:rsidRPr="003042B3" w:rsidDel="00EE3B26">
          <w:rPr>
            <w:rFonts w:ascii="Arial" w:hAnsi="Arial" w:cs="Arial"/>
            <w:sz w:val="22"/>
            <w:szCs w:val="22"/>
            <w:vertAlign w:val="subscript"/>
            <w:lang w:val="en-US"/>
          </w:rPr>
          <w:delText>6</w:delText>
        </w:r>
        <w:r w:rsidRPr="003042B3" w:rsidDel="00EE3B26">
          <w:rPr>
            <w:rFonts w:ascii="Arial" w:hAnsi="Arial" w:cs="Arial"/>
            <w:sz w:val="22"/>
            <w:szCs w:val="22"/>
            <w:lang w:val="en-US"/>
          </w:rPr>
          <w:delText xml:space="preserve"> = 39.5). Coupling constants (</w:delText>
        </w:r>
        <w:r w:rsidRPr="003042B3" w:rsidDel="00EE3B26">
          <w:rPr>
            <w:rFonts w:ascii="Arial" w:hAnsi="Arial" w:cs="Arial"/>
            <w:i/>
            <w:sz w:val="22"/>
            <w:szCs w:val="22"/>
            <w:lang w:val="en-US"/>
          </w:rPr>
          <w:delText>J</w:delText>
        </w:r>
        <w:r w:rsidRPr="003042B3" w:rsidDel="00EE3B26">
          <w:rPr>
            <w:rFonts w:ascii="Arial" w:hAnsi="Arial" w:cs="Arial"/>
            <w:sz w:val="22"/>
            <w:szCs w:val="22"/>
            <w:lang w:val="en-US"/>
          </w:rPr>
          <w:delText>) are reported in Hz with the following splitting abbreviations: s = singlet, d = doublet, t = triplet, q = quartet, quin = quintet, and a = apparent.</w:delText>
        </w:r>
      </w:del>
    </w:p>
    <w:p w14:paraId="6A8A7D76" w14:textId="77777777" w:rsidR="00BA5CDF" w:rsidRPr="003042B3" w:rsidDel="00EE3B26" w:rsidRDefault="00BA5CDF" w:rsidP="00B814E8">
      <w:pPr>
        <w:autoSpaceDE w:val="0"/>
        <w:autoSpaceDN w:val="0"/>
        <w:adjustRightInd w:val="0"/>
        <w:spacing w:line="360" w:lineRule="auto"/>
        <w:jc w:val="both"/>
        <w:rPr>
          <w:del w:id="52" w:author="kkatsch" w:date="2013-02-08T10:48:00Z"/>
          <w:rFonts w:ascii="Arial" w:hAnsi="Arial" w:cs="Arial"/>
          <w:sz w:val="22"/>
          <w:szCs w:val="22"/>
          <w:lang w:val="en-US"/>
        </w:rPr>
      </w:pPr>
      <w:del w:id="53" w:author="kkatsch" w:date="2013-02-08T10:48:00Z">
        <w:r w:rsidRPr="003042B3" w:rsidDel="00EE3B26">
          <w:rPr>
            <w:rFonts w:ascii="Arial" w:hAnsi="Arial" w:cs="Arial"/>
            <w:sz w:val="22"/>
            <w:szCs w:val="22"/>
            <w:lang w:val="en-US"/>
          </w:rPr>
          <w:delText>Infrared (IR) spectra were recorded on a Bruker Tensor 27 Fourier Transform spectrophotometer using thin films on NaCl plates for liquids and oils and KBr discs for solids and crystals. Absorption maxima (</w:delText>
        </w:r>
        <w:r w:rsidRPr="003042B3" w:rsidDel="00EE3B26">
          <w:rPr>
            <w:rFonts w:ascii="Arial" w:hAnsi="Arial" w:cs="Arial"/>
            <w:i/>
            <w:sz w:val="22"/>
            <w:szCs w:val="22"/>
            <w:lang w:val="en-US"/>
          </w:rPr>
          <w:delText>υ</w:delText>
        </w:r>
        <w:r w:rsidRPr="003042B3" w:rsidDel="00EE3B26">
          <w:rPr>
            <w:rFonts w:ascii="Arial" w:hAnsi="Arial" w:cs="Arial"/>
            <w:sz w:val="22"/>
            <w:szCs w:val="22"/>
            <w:vertAlign w:val="subscript"/>
            <w:lang w:val="en-US"/>
          </w:rPr>
          <w:delText>max</w:delText>
        </w:r>
        <w:r w:rsidRPr="003042B3" w:rsidDel="00EE3B26">
          <w:rPr>
            <w:rFonts w:ascii="Arial" w:hAnsi="Arial" w:cs="Arial"/>
            <w:sz w:val="22"/>
            <w:szCs w:val="22"/>
            <w:lang w:val="en-US"/>
          </w:rPr>
          <w:delText>) are reported in wavenumbers (cm</w:delText>
        </w:r>
        <w:r w:rsidRPr="003042B3" w:rsidDel="00EE3B26">
          <w:rPr>
            <w:rFonts w:ascii="Arial" w:hAnsi="Arial" w:cs="Arial"/>
            <w:sz w:val="22"/>
            <w:szCs w:val="22"/>
            <w:vertAlign w:val="superscript"/>
            <w:lang w:val="en-US"/>
          </w:rPr>
          <w:delText>–1</w:delText>
        </w:r>
        <w:r w:rsidRPr="003042B3" w:rsidDel="00EE3B26">
          <w:rPr>
            <w:rFonts w:ascii="Arial" w:hAnsi="Arial" w:cs="Arial"/>
            <w:sz w:val="22"/>
            <w:szCs w:val="22"/>
            <w:lang w:val="en-US"/>
          </w:rPr>
          <w:delText xml:space="preserve">). For compound characterization low resolution mass spectra (LRMS) were recorded on a Waters Micromass LCT Premier TOF spectrometer using electrospray ionization (ESI) and high resolution mass spectra (HRMS) were recorded on a Bruker MicroTOF ESI mass spectrometer. Nominal and exact </w:delText>
        </w:r>
        <w:r w:rsidRPr="003042B3" w:rsidDel="00EE3B26">
          <w:rPr>
            <w:rFonts w:ascii="Arial" w:hAnsi="Arial" w:cs="Arial"/>
            <w:i/>
            <w:sz w:val="22"/>
            <w:szCs w:val="22"/>
            <w:lang w:val="en-US"/>
          </w:rPr>
          <w:delText>m/z</w:delText>
        </w:r>
        <w:r w:rsidRPr="003042B3" w:rsidDel="00EE3B26">
          <w:rPr>
            <w:rFonts w:ascii="Arial" w:hAnsi="Arial" w:cs="Arial"/>
            <w:sz w:val="22"/>
            <w:szCs w:val="22"/>
            <w:lang w:val="en-US"/>
          </w:rPr>
          <w:delText xml:space="preserve"> values are reported in Daltons. Optical rotations were measured on a Perkin–Elmer 241 polarimeter with a path length of 1.0 dm and are reported with implied units of 10</w:delText>
        </w:r>
        <w:r w:rsidRPr="003042B3" w:rsidDel="00EE3B26">
          <w:rPr>
            <w:rFonts w:ascii="Arial" w:hAnsi="Arial" w:cs="Arial"/>
            <w:sz w:val="22"/>
            <w:szCs w:val="22"/>
            <w:vertAlign w:val="superscript"/>
            <w:lang w:val="en-US"/>
          </w:rPr>
          <w:delText>–1</w:delText>
        </w:r>
        <w:r w:rsidRPr="003042B3" w:rsidDel="00EE3B26">
          <w:rPr>
            <w:rFonts w:ascii="Arial" w:hAnsi="Arial" w:cs="Arial"/>
            <w:sz w:val="22"/>
            <w:szCs w:val="22"/>
            <w:lang w:val="en-US"/>
          </w:rPr>
          <w:delText xml:space="preserve"> deg cm</w:delText>
        </w:r>
        <w:r w:rsidRPr="003042B3" w:rsidDel="00EE3B26">
          <w:rPr>
            <w:rFonts w:ascii="Arial" w:hAnsi="Arial" w:cs="Arial"/>
            <w:sz w:val="22"/>
            <w:szCs w:val="22"/>
            <w:vertAlign w:val="superscript"/>
            <w:lang w:val="en-US"/>
          </w:rPr>
          <w:delText>2</w:delText>
        </w:r>
        <w:r w:rsidRPr="003042B3" w:rsidDel="00EE3B26">
          <w:rPr>
            <w:rFonts w:ascii="Arial" w:hAnsi="Arial" w:cs="Arial"/>
            <w:sz w:val="22"/>
            <w:szCs w:val="22"/>
            <w:lang w:val="en-US"/>
          </w:rPr>
          <w:delText xml:space="preserve"> g</w:delText>
        </w:r>
        <w:r w:rsidRPr="003042B3" w:rsidDel="00EE3B26">
          <w:rPr>
            <w:rFonts w:ascii="Arial" w:hAnsi="Arial" w:cs="Arial"/>
            <w:sz w:val="22"/>
            <w:szCs w:val="22"/>
            <w:vertAlign w:val="superscript"/>
            <w:lang w:val="en-US"/>
          </w:rPr>
          <w:delText>–1</w:delText>
        </w:r>
        <w:r w:rsidRPr="003042B3" w:rsidDel="00EE3B26">
          <w:rPr>
            <w:rFonts w:ascii="Arial" w:hAnsi="Arial" w:cs="Arial"/>
            <w:sz w:val="22"/>
            <w:szCs w:val="22"/>
            <w:lang w:val="en-US"/>
          </w:rPr>
          <w:delText>. Concentrations (c) are given in g/100 ml. Thin layer chromatography (TLC) was carried out using Merck aluminium backed sheets coated with 60F254 silica gel. Visualization of the silica plates was achieved using a UV lamp (λ</w:delText>
        </w:r>
        <w:r w:rsidRPr="003042B3" w:rsidDel="00EE3B26">
          <w:rPr>
            <w:rFonts w:ascii="Arial" w:hAnsi="Arial" w:cs="Arial"/>
            <w:sz w:val="22"/>
            <w:szCs w:val="22"/>
            <w:vertAlign w:val="subscript"/>
            <w:lang w:val="en-US"/>
          </w:rPr>
          <w:delText>max</w:delText>
        </w:r>
        <w:r w:rsidRPr="003042B3" w:rsidDel="00EE3B26">
          <w:rPr>
            <w:rFonts w:ascii="Arial" w:hAnsi="Arial" w:cs="Arial"/>
            <w:sz w:val="22"/>
            <w:szCs w:val="22"/>
            <w:lang w:val="en-US"/>
          </w:rPr>
          <w:delText xml:space="preserve"> = 254 nm), and/or ammonium molybdate (5 % in 2 M H</w:delText>
        </w:r>
        <w:r w:rsidRPr="003042B3" w:rsidDel="00EE3B26">
          <w:rPr>
            <w:rFonts w:ascii="Arial" w:hAnsi="Arial" w:cs="Arial"/>
            <w:sz w:val="22"/>
            <w:szCs w:val="22"/>
            <w:vertAlign w:val="subscript"/>
            <w:lang w:val="en-US"/>
          </w:rPr>
          <w:delText>2</w:delText>
        </w:r>
        <w:r w:rsidRPr="003042B3" w:rsidDel="00EE3B26">
          <w:rPr>
            <w:rFonts w:ascii="Arial" w:hAnsi="Arial" w:cs="Arial"/>
            <w:sz w:val="22"/>
            <w:szCs w:val="22"/>
            <w:lang w:val="en-US"/>
          </w:rPr>
          <w:delText>SO</w:delText>
        </w:r>
        <w:r w:rsidRPr="003042B3" w:rsidDel="00EE3B26">
          <w:rPr>
            <w:rFonts w:ascii="Arial" w:hAnsi="Arial" w:cs="Arial"/>
            <w:sz w:val="22"/>
            <w:szCs w:val="22"/>
            <w:vertAlign w:val="subscript"/>
            <w:lang w:val="en-US"/>
          </w:rPr>
          <w:delText>4</w:delText>
        </w:r>
        <w:r w:rsidRPr="003042B3" w:rsidDel="00EE3B26">
          <w:rPr>
            <w:rFonts w:ascii="Arial" w:hAnsi="Arial" w:cs="Arial"/>
            <w:sz w:val="22"/>
            <w:szCs w:val="22"/>
            <w:lang w:val="en-US"/>
          </w:rPr>
          <w:delText>), and/or potassium permanganate (5 % KMnO</w:delText>
        </w:r>
        <w:r w:rsidRPr="003042B3" w:rsidDel="00EE3B26">
          <w:rPr>
            <w:rFonts w:ascii="Arial" w:hAnsi="Arial" w:cs="Arial"/>
            <w:sz w:val="22"/>
            <w:szCs w:val="22"/>
            <w:vertAlign w:val="subscript"/>
            <w:lang w:val="en-US"/>
          </w:rPr>
          <w:delText>4</w:delText>
        </w:r>
        <w:r w:rsidRPr="003042B3" w:rsidDel="00EE3B26">
          <w:rPr>
            <w:rFonts w:ascii="Arial" w:hAnsi="Arial" w:cs="Arial"/>
            <w:sz w:val="22"/>
            <w:szCs w:val="22"/>
            <w:lang w:val="en-US"/>
          </w:rPr>
          <w:delText xml:space="preserve"> in 1 M NaOH with 5 % potassium carbonate). Flash column chromatography was carried out using BDH 40–63 μm silica gel (VWR). Mobile phases are reported in relative composition (</w:delText>
        </w:r>
        <w:r w:rsidRPr="003042B3" w:rsidDel="00EE3B26">
          <w:rPr>
            <w:rFonts w:ascii="Arial" w:hAnsi="Arial" w:cs="Arial"/>
            <w:i/>
            <w:sz w:val="22"/>
            <w:szCs w:val="22"/>
            <w:lang w:val="en-US"/>
          </w:rPr>
          <w:delText>e.g.</w:delText>
        </w:r>
        <w:r w:rsidRPr="003042B3" w:rsidDel="00EE3B26">
          <w:rPr>
            <w:rFonts w:ascii="Arial" w:hAnsi="Arial" w:cs="Arial"/>
            <w:sz w:val="22"/>
            <w:szCs w:val="22"/>
            <w:lang w:val="en-US"/>
          </w:rPr>
          <w:delText xml:space="preserve"> 1:2:4 H</w:delText>
        </w:r>
        <w:r w:rsidRPr="003042B3" w:rsidDel="00EE3B26">
          <w:rPr>
            <w:rFonts w:ascii="Arial" w:hAnsi="Arial" w:cs="Arial"/>
            <w:sz w:val="22"/>
            <w:szCs w:val="22"/>
            <w:vertAlign w:val="subscript"/>
            <w:lang w:val="en-US"/>
          </w:rPr>
          <w:delText>2</w:delText>
        </w:r>
        <w:r w:rsidRPr="003042B3" w:rsidDel="00EE3B26">
          <w:rPr>
            <w:rFonts w:ascii="Arial" w:hAnsi="Arial" w:cs="Arial"/>
            <w:sz w:val="22"/>
            <w:szCs w:val="22"/>
            <w:lang w:val="en-US"/>
          </w:rPr>
          <w:delText>O/</w:delText>
        </w:r>
        <w:r w:rsidRPr="003042B3" w:rsidDel="00EE3B26">
          <w:rPr>
            <w:rFonts w:ascii="Arial" w:hAnsi="Arial" w:cs="Arial"/>
            <w:i/>
            <w:sz w:val="22"/>
            <w:szCs w:val="22"/>
            <w:lang w:val="en-US"/>
          </w:rPr>
          <w:delText>i</w:delText>
        </w:r>
        <w:r w:rsidRPr="003042B3" w:rsidDel="00EE3B26">
          <w:rPr>
            <w:rFonts w:ascii="Arial" w:hAnsi="Arial" w:cs="Arial"/>
            <w:sz w:val="22"/>
            <w:szCs w:val="22"/>
            <w:lang w:val="en-US"/>
          </w:rPr>
          <w:delText>PrOH/EtOAc). Anhydrous solvents were purchased from Fluka or Acros. Triethylamine was stored over NaOH pellets. All other solvents were used as supplied (Analytical or HPLC grade), without prior purification. Distilled water was used for chemical reactions and Milli–QR purified water for protein manipulations. Reagents were purchased from Aldrich and used as supplied, unless otherwise indicated. ‘Petrol’ refers to the fraction of light petroleum ether boiling in the range 40–60 ºC. All reactions using anhydrous conditions were performed using flame-dried apparatus under an atmosphere of argon or nitrogen. Brine refers to a saturated solution of sodium chloride. Anhydrous magnesium sulfate (MgSO</w:delText>
        </w:r>
        <w:r w:rsidRPr="003042B3" w:rsidDel="00EE3B26">
          <w:rPr>
            <w:rFonts w:ascii="Arial" w:hAnsi="Arial" w:cs="Arial"/>
            <w:sz w:val="22"/>
            <w:szCs w:val="22"/>
            <w:vertAlign w:val="subscript"/>
            <w:lang w:val="en-US"/>
          </w:rPr>
          <w:delText>4</w:delText>
        </w:r>
        <w:r w:rsidRPr="003042B3" w:rsidDel="00EE3B26">
          <w:rPr>
            <w:rFonts w:ascii="Arial" w:hAnsi="Arial" w:cs="Arial"/>
            <w:sz w:val="22"/>
            <w:szCs w:val="22"/>
            <w:lang w:val="en-US"/>
          </w:rPr>
          <w:delText>) was used as drying agents after reaction workup, as indicated. DOWEX 50WX8 (H</w:delText>
        </w:r>
        <w:r w:rsidRPr="003042B3" w:rsidDel="00EE3B26">
          <w:rPr>
            <w:rFonts w:ascii="Arial" w:hAnsi="Arial" w:cs="Arial"/>
            <w:sz w:val="22"/>
            <w:szCs w:val="22"/>
            <w:vertAlign w:val="superscript"/>
            <w:lang w:val="en-US"/>
          </w:rPr>
          <w:delText>+</w:delText>
        </w:r>
        <w:r w:rsidRPr="003042B3" w:rsidDel="00EE3B26">
          <w:rPr>
            <w:rFonts w:ascii="Arial" w:hAnsi="Arial" w:cs="Arial"/>
            <w:sz w:val="22"/>
            <w:szCs w:val="22"/>
            <w:lang w:val="en-US"/>
          </w:rPr>
          <w:delText xml:space="preserve"> form) was conditioned as follows: 100 g of the commercial resin was placed in a 500 mL sintered filter funnel and allowed to swell with 200 mL of acetone for 5 minutes. The solvent was removed by suction and the resin was washed successively with 800 mL of acetone, 500 mL methanol, 500 mL 5 M HCl, and then 1 L of water or until the pH of filtrate was ~ 7, as indicated by pH paper. The resin was partially dried on the filter and then stored and used as needed.</w:delText>
        </w:r>
      </w:del>
    </w:p>
    <w:p w14:paraId="5DFBFEE4" w14:textId="77777777" w:rsidR="00BA5CDF" w:rsidRPr="003042B3" w:rsidRDefault="00EE3B26" w:rsidP="0045643F">
      <w:pPr>
        <w:spacing w:line="360" w:lineRule="auto"/>
        <w:jc w:val="both"/>
        <w:rPr>
          <w:rFonts w:ascii="Arial" w:hAnsi="Arial" w:cs="Arial"/>
          <w:sz w:val="22"/>
          <w:szCs w:val="22"/>
          <w:lang w:val="pt-BR"/>
        </w:rPr>
      </w:pPr>
      <w:r>
        <w:rPr>
          <w:rStyle w:val="CommentReference"/>
        </w:rPr>
        <w:commentReference w:id="54"/>
      </w:r>
    </w:p>
    <w:p w14:paraId="276E67AB" w14:textId="77777777" w:rsidR="00BA5CDF" w:rsidRPr="001D0214" w:rsidRDefault="00BA5CDF" w:rsidP="00B814E8">
      <w:pPr>
        <w:spacing w:line="360" w:lineRule="auto"/>
        <w:jc w:val="both"/>
        <w:rPr>
          <w:rFonts w:ascii="Arial" w:hAnsi="Arial" w:cs="Arial"/>
          <w:b/>
          <w:sz w:val="22"/>
          <w:szCs w:val="22"/>
        </w:rPr>
      </w:pPr>
      <w:r w:rsidRPr="001D0214">
        <w:rPr>
          <w:rFonts w:ascii="Arial" w:hAnsi="Arial" w:cs="Arial"/>
          <w:b/>
          <w:sz w:val="22"/>
          <w:szCs w:val="22"/>
        </w:rPr>
        <w:t>Labelling cells with SILAC amino acids and Aha</w:t>
      </w:r>
    </w:p>
    <w:p w14:paraId="518BC1BE" w14:textId="15249B90" w:rsidR="00BA5CDF" w:rsidRPr="001D0214" w:rsidRDefault="00BA5CDF" w:rsidP="00B814E8">
      <w:pPr>
        <w:spacing w:line="360" w:lineRule="auto"/>
        <w:jc w:val="both"/>
        <w:rPr>
          <w:rFonts w:ascii="Arial" w:hAnsi="Arial" w:cs="Arial"/>
          <w:sz w:val="22"/>
          <w:szCs w:val="22"/>
        </w:rPr>
      </w:pPr>
      <w:r w:rsidRPr="001D0214">
        <w:rPr>
          <w:rFonts w:ascii="Arial" w:hAnsi="Arial" w:cs="Arial"/>
          <w:sz w:val="22"/>
          <w:szCs w:val="22"/>
        </w:rPr>
        <w:t>Primary human CD4 T-lymphocytes were isolated from blood by negative selection (</w:t>
      </w:r>
      <w:proofErr w:type="spellStart"/>
      <w:r w:rsidRPr="001D0214">
        <w:rPr>
          <w:rFonts w:ascii="Arial" w:hAnsi="Arial" w:cs="Arial"/>
          <w:sz w:val="22"/>
          <w:szCs w:val="22"/>
        </w:rPr>
        <w:t>Dynal</w:t>
      </w:r>
      <w:proofErr w:type="spellEnd"/>
      <w:r w:rsidRPr="001D0214">
        <w:rPr>
          <w:rFonts w:ascii="Arial" w:hAnsi="Arial" w:cs="Arial"/>
          <w:sz w:val="22"/>
          <w:szCs w:val="22"/>
        </w:rPr>
        <w:t xml:space="preserve"> isolation kit, Invitrogen). Primary T-lymphocytes were rested overnight in RPMI 1640 media (PAA) supplemented with 10% FBS (</w:t>
      </w:r>
      <w:proofErr w:type="spellStart"/>
      <w:r w:rsidRPr="001D0214">
        <w:rPr>
          <w:rFonts w:ascii="Arial" w:hAnsi="Arial" w:cs="Arial"/>
          <w:sz w:val="22"/>
          <w:szCs w:val="22"/>
        </w:rPr>
        <w:t>Gibco</w:t>
      </w:r>
      <w:proofErr w:type="spellEnd"/>
      <w:r w:rsidRPr="001D0214">
        <w:rPr>
          <w:rFonts w:ascii="Arial" w:hAnsi="Arial" w:cs="Arial"/>
          <w:sz w:val="22"/>
          <w:szCs w:val="22"/>
        </w:rPr>
        <w:t xml:space="preserve">). Purity of isolated cells was assessed by analysing CD3 and CD4 surface expression using flow </w:t>
      </w:r>
      <w:proofErr w:type="spellStart"/>
      <w:r w:rsidRPr="001D0214">
        <w:rPr>
          <w:rFonts w:ascii="Arial" w:hAnsi="Arial" w:cs="Arial"/>
          <w:sz w:val="22"/>
          <w:szCs w:val="22"/>
        </w:rPr>
        <w:t>cytometry</w:t>
      </w:r>
      <w:proofErr w:type="spellEnd"/>
      <w:r w:rsidRPr="001D0214">
        <w:rPr>
          <w:rFonts w:ascii="Arial" w:hAnsi="Arial" w:cs="Arial"/>
          <w:sz w:val="22"/>
          <w:szCs w:val="22"/>
        </w:rPr>
        <w:t xml:space="preserve"> (data not shown). For metabolic labelling, cells were starved of methionine, arginine and lysine for 1 hour at 37 °C in RPMI SILAC  media (Dundee Cell Products) supplemented with 10 % dialysed FBS at a cell density of 2×10</w:t>
      </w:r>
      <w:r w:rsidRPr="001D0214">
        <w:rPr>
          <w:rFonts w:ascii="Arial" w:hAnsi="Arial" w:cs="Arial"/>
          <w:sz w:val="22"/>
          <w:szCs w:val="22"/>
          <w:vertAlign w:val="superscript"/>
        </w:rPr>
        <w:t>6</w:t>
      </w:r>
      <w:r w:rsidRPr="001D0214">
        <w:rPr>
          <w:rFonts w:ascii="Arial" w:hAnsi="Arial" w:cs="Arial"/>
          <w:sz w:val="22"/>
          <w:szCs w:val="22"/>
        </w:rPr>
        <w:t xml:space="preserve">/ml. After centrifugation, cells were equally divided into two sets. One set of cells was </w:t>
      </w:r>
      <w:proofErr w:type="spellStart"/>
      <w:r w:rsidRPr="001D0214">
        <w:rPr>
          <w:rFonts w:ascii="Arial" w:hAnsi="Arial" w:cs="Arial"/>
          <w:sz w:val="22"/>
          <w:szCs w:val="22"/>
        </w:rPr>
        <w:t>resuspended</w:t>
      </w:r>
      <w:proofErr w:type="spellEnd"/>
      <w:r w:rsidRPr="001D0214">
        <w:rPr>
          <w:rFonts w:ascii="Arial" w:hAnsi="Arial" w:cs="Arial"/>
          <w:sz w:val="22"/>
          <w:szCs w:val="22"/>
        </w:rPr>
        <w:t xml:space="preserve"> in fresh RPMI SILAC media containing 1.14 </w:t>
      </w:r>
      <w:proofErr w:type="spellStart"/>
      <w:r w:rsidRPr="001D0214">
        <w:rPr>
          <w:rFonts w:ascii="Arial" w:hAnsi="Arial" w:cs="Arial"/>
          <w:sz w:val="22"/>
          <w:szCs w:val="22"/>
        </w:rPr>
        <w:t>mM</w:t>
      </w:r>
      <w:proofErr w:type="spellEnd"/>
      <w:r w:rsidRPr="001D0214">
        <w:rPr>
          <w:rFonts w:ascii="Arial" w:hAnsi="Arial" w:cs="Arial"/>
          <w:sz w:val="22"/>
          <w:szCs w:val="22"/>
        </w:rPr>
        <w:t xml:space="preserve"> ‘medium’ arginine (</w:t>
      </w:r>
      <w:r w:rsidRPr="001D0214">
        <w:rPr>
          <w:rFonts w:ascii="Arial" w:hAnsi="Arial" w:cs="Arial"/>
          <w:sz w:val="22"/>
          <w:szCs w:val="22"/>
          <w:vertAlign w:val="superscript"/>
        </w:rPr>
        <w:t>13</w:t>
      </w:r>
      <w:r w:rsidRPr="001D0214">
        <w:rPr>
          <w:rFonts w:ascii="Arial" w:hAnsi="Arial" w:cs="Arial"/>
          <w:sz w:val="22"/>
          <w:szCs w:val="22"/>
        </w:rPr>
        <w:t>C</w:t>
      </w:r>
      <w:r w:rsidRPr="001D0214">
        <w:rPr>
          <w:rFonts w:ascii="Arial" w:hAnsi="Arial" w:cs="Arial"/>
          <w:sz w:val="22"/>
          <w:szCs w:val="22"/>
          <w:vertAlign w:val="subscript"/>
        </w:rPr>
        <w:t>6</w:t>
      </w:r>
      <w:r w:rsidRPr="001D0214">
        <w:rPr>
          <w:rFonts w:ascii="Arial" w:hAnsi="Arial" w:cs="Arial"/>
          <w:sz w:val="22"/>
          <w:szCs w:val="22"/>
        </w:rPr>
        <w:t xml:space="preserve">-L-arginine) and 0.219 </w:t>
      </w:r>
      <w:proofErr w:type="spellStart"/>
      <w:r w:rsidRPr="001D0214">
        <w:rPr>
          <w:rFonts w:ascii="Arial" w:hAnsi="Arial" w:cs="Arial"/>
          <w:sz w:val="22"/>
          <w:szCs w:val="22"/>
        </w:rPr>
        <w:t>mM</w:t>
      </w:r>
      <w:proofErr w:type="spellEnd"/>
      <w:r w:rsidRPr="001D0214">
        <w:rPr>
          <w:rFonts w:ascii="Arial" w:hAnsi="Arial" w:cs="Arial"/>
          <w:sz w:val="22"/>
          <w:szCs w:val="22"/>
        </w:rPr>
        <w:t xml:space="preserve"> ‘medium’ lysine (</w:t>
      </w:r>
      <w:r w:rsidRPr="001D0214">
        <w:rPr>
          <w:rFonts w:ascii="Arial" w:hAnsi="Arial" w:cs="Arial"/>
          <w:sz w:val="22"/>
          <w:szCs w:val="22"/>
          <w:vertAlign w:val="superscript"/>
        </w:rPr>
        <w:t>2</w:t>
      </w:r>
      <w:r w:rsidRPr="001D0214">
        <w:rPr>
          <w:rFonts w:ascii="Arial" w:hAnsi="Arial" w:cs="Arial"/>
          <w:sz w:val="22"/>
          <w:szCs w:val="22"/>
        </w:rPr>
        <w:t>H</w:t>
      </w:r>
      <w:r w:rsidRPr="001D0214">
        <w:rPr>
          <w:rFonts w:ascii="Arial" w:hAnsi="Arial" w:cs="Arial"/>
          <w:sz w:val="22"/>
          <w:szCs w:val="22"/>
          <w:vertAlign w:val="subscript"/>
        </w:rPr>
        <w:t>4</w:t>
      </w:r>
      <w:r w:rsidRPr="001D0214">
        <w:rPr>
          <w:rFonts w:ascii="Arial" w:hAnsi="Arial" w:cs="Arial"/>
          <w:sz w:val="22"/>
          <w:szCs w:val="22"/>
        </w:rPr>
        <w:t xml:space="preserve">-L-lysine) while the other set of cells was placed in 1.14 </w:t>
      </w:r>
      <w:proofErr w:type="spellStart"/>
      <w:r w:rsidRPr="001D0214">
        <w:rPr>
          <w:rFonts w:ascii="Arial" w:hAnsi="Arial" w:cs="Arial"/>
          <w:sz w:val="22"/>
          <w:szCs w:val="22"/>
        </w:rPr>
        <w:t>mM</w:t>
      </w:r>
      <w:proofErr w:type="spellEnd"/>
      <w:r w:rsidRPr="001D0214">
        <w:rPr>
          <w:rFonts w:ascii="Arial" w:hAnsi="Arial" w:cs="Arial"/>
          <w:sz w:val="22"/>
          <w:szCs w:val="22"/>
        </w:rPr>
        <w:t xml:space="preserve"> ‘heavy’ arginine (</w:t>
      </w:r>
      <w:r w:rsidRPr="001D0214">
        <w:rPr>
          <w:rFonts w:ascii="Arial" w:hAnsi="Arial" w:cs="Arial"/>
          <w:sz w:val="22"/>
          <w:szCs w:val="22"/>
          <w:vertAlign w:val="superscript"/>
        </w:rPr>
        <w:t>13</w:t>
      </w:r>
      <w:r w:rsidRPr="001D0214">
        <w:rPr>
          <w:rFonts w:ascii="Arial" w:hAnsi="Arial" w:cs="Arial"/>
          <w:sz w:val="22"/>
          <w:szCs w:val="22"/>
        </w:rPr>
        <w:t>C</w:t>
      </w:r>
      <w:r w:rsidRPr="001D0214">
        <w:rPr>
          <w:rFonts w:ascii="Arial" w:hAnsi="Arial" w:cs="Arial"/>
          <w:sz w:val="22"/>
          <w:szCs w:val="22"/>
          <w:vertAlign w:val="subscript"/>
        </w:rPr>
        <w:t>6</w:t>
      </w:r>
      <w:r w:rsidRPr="001D0214">
        <w:rPr>
          <w:rFonts w:ascii="Arial" w:hAnsi="Arial" w:cs="Arial"/>
          <w:sz w:val="22"/>
          <w:szCs w:val="22"/>
        </w:rPr>
        <w:t>,</w:t>
      </w:r>
      <w:r w:rsidRPr="001D0214">
        <w:rPr>
          <w:rFonts w:ascii="Arial" w:hAnsi="Arial" w:cs="Arial"/>
          <w:sz w:val="22"/>
          <w:szCs w:val="22"/>
          <w:vertAlign w:val="superscript"/>
        </w:rPr>
        <w:t>15</w:t>
      </w:r>
      <w:r w:rsidRPr="001D0214">
        <w:rPr>
          <w:rFonts w:ascii="Arial" w:hAnsi="Arial" w:cs="Arial"/>
          <w:sz w:val="22"/>
          <w:szCs w:val="22"/>
        </w:rPr>
        <w:t>N</w:t>
      </w:r>
      <w:r w:rsidRPr="001D0214">
        <w:rPr>
          <w:rFonts w:ascii="Arial" w:hAnsi="Arial" w:cs="Arial"/>
          <w:sz w:val="22"/>
          <w:szCs w:val="22"/>
          <w:vertAlign w:val="subscript"/>
        </w:rPr>
        <w:t>4</w:t>
      </w:r>
      <w:r w:rsidRPr="001D0214">
        <w:rPr>
          <w:rFonts w:ascii="Arial" w:hAnsi="Arial" w:cs="Arial"/>
          <w:sz w:val="22"/>
          <w:szCs w:val="22"/>
        </w:rPr>
        <w:t xml:space="preserve">-L-arginine) and 0.219 </w:t>
      </w:r>
      <w:proofErr w:type="spellStart"/>
      <w:r w:rsidRPr="001D0214">
        <w:rPr>
          <w:rFonts w:ascii="Arial" w:hAnsi="Arial" w:cs="Arial"/>
          <w:sz w:val="22"/>
          <w:szCs w:val="22"/>
        </w:rPr>
        <w:t>mM</w:t>
      </w:r>
      <w:proofErr w:type="spellEnd"/>
      <w:r w:rsidRPr="001D0214">
        <w:rPr>
          <w:rFonts w:ascii="Arial" w:hAnsi="Arial" w:cs="Arial"/>
          <w:sz w:val="22"/>
          <w:szCs w:val="22"/>
        </w:rPr>
        <w:t xml:space="preserve"> ‘heavy’ lysine (</w:t>
      </w:r>
      <w:r w:rsidRPr="001D0214">
        <w:rPr>
          <w:rFonts w:ascii="Arial" w:hAnsi="Arial" w:cs="Arial"/>
          <w:sz w:val="22"/>
          <w:szCs w:val="22"/>
          <w:vertAlign w:val="superscript"/>
        </w:rPr>
        <w:t>13</w:t>
      </w:r>
      <w:r w:rsidRPr="001D0214">
        <w:rPr>
          <w:rFonts w:ascii="Arial" w:hAnsi="Arial" w:cs="Arial"/>
          <w:sz w:val="22"/>
          <w:szCs w:val="22"/>
        </w:rPr>
        <w:t>C</w:t>
      </w:r>
      <w:r w:rsidRPr="001D0214">
        <w:rPr>
          <w:rFonts w:ascii="Arial" w:hAnsi="Arial" w:cs="Arial"/>
          <w:sz w:val="22"/>
          <w:szCs w:val="22"/>
          <w:vertAlign w:val="subscript"/>
        </w:rPr>
        <w:t>6</w:t>
      </w:r>
      <w:r w:rsidRPr="001D0214">
        <w:rPr>
          <w:rFonts w:ascii="Arial" w:hAnsi="Arial" w:cs="Arial"/>
          <w:sz w:val="22"/>
          <w:szCs w:val="22"/>
        </w:rPr>
        <w:t>,</w:t>
      </w:r>
      <w:r w:rsidRPr="001D0214">
        <w:rPr>
          <w:rFonts w:ascii="Arial" w:hAnsi="Arial" w:cs="Arial"/>
          <w:sz w:val="22"/>
          <w:szCs w:val="22"/>
          <w:vertAlign w:val="superscript"/>
        </w:rPr>
        <w:t>15</w:t>
      </w:r>
      <w:r w:rsidRPr="001D0214">
        <w:rPr>
          <w:rFonts w:ascii="Arial" w:hAnsi="Arial" w:cs="Arial"/>
          <w:sz w:val="22"/>
          <w:szCs w:val="22"/>
        </w:rPr>
        <w:t>N</w:t>
      </w:r>
      <w:r w:rsidRPr="001D0214">
        <w:rPr>
          <w:rFonts w:ascii="Arial" w:hAnsi="Arial" w:cs="Arial"/>
          <w:sz w:val="22"/>
          <w:szCs w:val="22"/>
          <w:vertAlign w:val="subscript"/>
        </w:rPr>
        <w:t>2</w:t>
      </w:r>
      <w:r w:rsidRPr="001D0214">
        <w:rPr>
          <w:rFonts w:ascii="Arial" w:hAnsi="Arial" w:cs="Arial"/>
          <w:sz w:val="22"/>
          <w:szCs w:val="22"/>
        </w:rPr>
        <w:t xml:space="preserve">-L-lysine) (CK Gas Products Ltd). In order to minimise arginine to </w:t>
      </w:r>
      <w:proofErr w:type="spellStart"/>
      <w:r w:rsidRPr="001D0214">
        <w:rPr>
          <w:rFonts w:ascii="Arial" w:hAnsi="Arial" w:cs="Arial"/>
          <w:sz w:val="22"/>
          <w:szCs w:val="22"/>
        </w:rPr>
        <w:t>proline</w:t>
      </w:r>
      <w:proofErr w:type="spellEnd"/>
      <w:r w:rsidRPr="001D0214">
        <w:rPr>
          <w:rFonts w:ascii="Arial" w:hAnsi="Arial" w:cs="Arial"/>
          <w:sz w:val="22"/>
          <w:szCs w:val="22"/>
        </w:rPr>
        <w:t xml:space="preserve"> conversion, RPMI SILAC media was supplemented with 1.7 </w:t>
      </w:r>
      <w:proofErr w:type="spellStart"/>
      <w:r w:rsidRPr="001D0214">
        <w:rPr>
          <w:rFonts w:ascii="Arial" w:hAnsi="Arial" w:cs="Arial"/>
          <w:sz w:val="22"/>
          <w:szCs w:val="22"/>
        </w:rPr>
        <w:t>mM</w:t>
      </w:r>
      <w:proofErr w:type="spellEnd"/>
      <w:r w:rsidRPr="001D0214">
        <w:rPr>
          <w:rFonts w:ascii="Arial" w:hAnsi="Arial" w:cs="Arial"/>
          <w:sz w:val="22"/>
          <w:szCs w:val="22"/>
        </w:rPr>
        <w:t xml:space="preserve"> L-</w:t>
      </w:r>
      <w:proofErr w:type="spellStart"/>
      <w:r w:rsidRPr="001D0214">
        <w:rPr>
          <w:rFonts w:ascii="Arial" w:hAnsi="Arial" w:cs="Arial"/>
          <w:sz w:val="22"/>
          <w:szCs w:val="22"/>
        </w:rPr>
        <w:t>proline</w:t>
      </w:r>
      <w:proofErr w:type="spellEnd"/>
      <w:r w:rsidRPr="001D0214">
        <w:rPr>
          <w:rFonts w:ascii="Arial" w:hAnsi="Arial" w:cs="Arial"/>
          <w:sz w:val="22"/>
          <w:szCs w:val="22"/>
        </w:rPr>
        <w:t>. L-</w:t>
      </w:r>
      <w:proofErr w:type="spellStart"/>
      <w:r w:rsidRPr="001D0214">
        <w:rPr>
          <w:rFonts w:ascii="Arial" w:hAnsi="Arial" w:cs="Arial"/>
          <w:sz w:val="22"/>
          <w:szCs w:val="22"/>
        </w:rPr>
        <w:t>azidohomoalanine</w:t>
      </w:r>
      <w:proofErr w:type="spellEnd"/>
      <w:r w:rsidRPr="001D0214">
        <w:rPr>
          <w:rFonts w:ascii="Arial" w:hAnsi="Arial" w:cs="Arial"/>
          <w:sz w:val="22"/>
          <w:szCs w:val="22"/>
        </w:rPr>
        <w:t xml:space="preserve"> (AHA) was added to each set of cells to a final concentration of 1 </w:t>
      </w:r>
      <w:proofErr w:type="spellStart"/>
      <w:r w:rsidRPr="001D0214">
        <w:rPr>
          <w:rFonts w:ascii="Arial" w:hAnsi="Arial" w:cs="Arial"/>
          <w:sz w:val="22"/>
          <w:szCs w:val="22"/>
        </w:rPr>
        <w:t>mM.</w:t>
      </w:r>
      <w:proofErr w:type="spellEnd"/>
      <w:r w:rsidRPr="001D0214">
        <w:rPr>
          <w:rFonts w:ascii="Arial" w:hAnsi="Arial" w:cs="Arial"/>
          <w:sz w:val="22"/>
          <w:szCs w:val="22"/>
        </w:rPr>
        <w:t xml:space="preserve"> </w:t>
      </w:r>
      <w:ins w:id="55" w:author="kkatsch" w:date="2013-02-08T08:58:00Z">
        <w:r w:rsidR="00C66131">
          <w:rPr>
            <w:rFonts w:ascii="Arial" w:hAnsi="Arial" w:cs="Arial"/>
            <w:sz w:val="22"/>
            <w:szCs w:val="22"/>
          </w:rPr>
          <w:t xml:space="preserve">For details on the synthesis of AHA </w:t>
        </w:r>
      </w:ins>
      <w:ins w:id="56" w:author="kkatsch" w:date="2013-02-08T08:59:00Z">
        <w:r w:rsidR="00C66131">
          <w:rPr>
            <w:rFonts w:ascii="Arial" w:hAnsi="Arial" w:cs="Arial"/>
            <w:sz w:val="22"/>
            <w:szCs w:val="22"/>
          </w:rPr>
          <w:t xml:space="preserve">refer </w:t>
        </w:r>
      </w:ins>
      <w:ins w:id="57" w:author="kkatsch" w:date="2013-02-08T09:00:00Z">
        <w:r w:rsidR="00C66131">
          <w:rPr>
            <w:rFonts w:ascii="Arial" w:hAnsi="Arial" w:cs="Arial"/>
            <w:sz w:val="22"/>
            <w:szCs w:val="22"/>
          </w:rPr>
          <w:t xml:space="preserve">to Supplementary </w:t>
        </w:r>
      </w:ins>
      <w:ins w:id="58" w:author="kkatsch" w:date="2013-02-08T10:48:00Z">
        <w:r w:rsidR="00EE3B26">
          <w:rPr>
            <w:rFonts w:ascii="Arial" w:hAnsi="Arial" w:cs="Arial"/>
            <w:sz w:val="22"/>
            <w:szCs w:val="22"/>
          </w:rPr>
          <w:t>Information</w:t>
        </w:r>
      </w:ins>
      <w:ins w:id="59" w:author="kkatsch" w:date="2013-02-08T09:01:00Z">
        <w:r w:rsidR="00C66131">
          <w:rPr>
            <w:rFonts w:ascii="Arial" w:hAnsi="Arial" w:cs="Arial"/>
            <w:sz w:val="22"/>
            <w:szCs w:val="22"/>
          </w:rPr>
          <w:t xml:space="preserve">. </w:t>
        </w:r>
      </w:ins>
      <w:r w:rsidRPr="001D0214">
        <w:rPr>
          <w:rFonts w:ascii="Arial" w:hAnsi="Arial" w:cs="Arial"/>
          <w:sz w:val="22"/>
          <w:szCs w:val="22"/>
        </w:rPr>
        <w:t xml:space="preserve">Cells in the heavy medium were stimulated by adding PMA at 62.5 </w:t>
      </w:r>
      <w:proofErr w:type="spellStart"/>
      <w:r w:rsidRPr="001D0214">
        <w:rPr>
          <w:rFonts w:ascii="Arial" w:hAnsi="Arial" w:cs="Arial"/>
          <w:sz w:val="22"/>
          <w:szCs w:val="22"/>
        </w:rPr>
        <w:t>ng</w:t>
      </w:r>
      <w:proofErr w:type="spellEnd"/>
      <w:r w:rsidRPr="001D0214">
        <w:rPr>
          <w:rFonts w:ascii="Arial" w:hAnsi="Arial" w:cs="Arial"/>
          <w:sz w:val="22"/>
          <w:szCs w:val="22"/>
        </w:rPr>
        <w:t xml:space="preserve">/ml (100 </w:t>
      </w:r>
      <w:proofErr w:type="spellStart"/>
      <w:r w:rsidRPr="001D0214">
        <w:rPr>
          <w:rFonts w:ascii="Arial" w:hAnsi="Arial" w:cs="Arial"/>
          <w:sz w:val="22"/>
          <w:szCs w:val="22"/>
        </w:rPr>
        <w:t>nM</w:t>
      </w:r>
      <w:proofErr w:type="spellEnd"/>
      <w:r w:rsidRPr="001D0214">
        <w:rPr>
          <w:rFonts w:ascii="Arial" w:hAnsi="Arial" w:cs="Arial"/>
          <w:sz w:val="22"/>
          <w:szCs w:val="22"/>
        </w:rPr>
        <w:t xml:space="preserve">) and </w:t>
      </w:r>
      <w:proofErr w:type="spellStart"/>
      <w:r w:rsidRPr="001D0214">
        <w:rPr>
          <w:rFonts w:ascii="Arial" w:hAnsi="Arial" w:cs="Arial"/>
          <w:sz w:val="22"/>
          <w:szCs w:val="22"/>
        </w:rPr>
        <w:t>Ionomycin</w:t>
      </w:r>
      <w:proofErr w:type="spellEnd"/>
      <w:r w:rsidRPr="001D0214">
        <w:rPr>
          <w:rFonts w:ascii="Arial" w:hAnsi="Arial" w:cs="Arial"/>
          <w:sz w:val="22"/>
          <w:szCs w:val="22"/>
        </w:rPr>
        <w:t xml:space="preserve"> at 1 µg/ml (1.4 µM). Efficient stimulation was verified by CD69-surface staining and flow </w:t>
      </w:r>
      <w:proofErr w:type="spellStart"/>
      <w:r w:rsidRPr="001D0214">
        <w:rPr>
          <w:rFonts w:ascii="Arial" w:hAnsi="Arial" w:cs="Arial"/>
          <w:sz w:val="22"/>
          <w:szCs w:val="22"/>
        </w:rPr>
        <w:t>cytometry</w:t>
      </w:r>
      <w:proofErr w:type="spellEnd"/>
      <w:r w:rsidRPr="001D0214">
        <w:rPr>
          <w:rFonts w:ascii="Arial" w:hAnsi="Arial" w:cs="Arial"/>
          <w:sz w:val="22"/>
          <w:szCs w:val="22"/>
        </w:rPr>
        <w:t xml:space="preserve"> (data not shown). Cells were incubated for 2 and 4 hours at 37 °C before being harvested by centrifugation. </w:t>
      </w:r>
    </w:p>
    <w:p w14:paraId="79947FD2" w14:textId="77777777" w:rsidR="00BA5CDF" w:rsidRPr="001D0214" w:rsidRDefault="00BA5CDF" w:rsidP="00B814E8">
      <w:pPr>
        <w:spacing w:line="360" w:lineRule="auto"/>
        <w:jc w:val="both"/>
        <w:rPr>
          <w:rFonts w:ascii="Arial" w:hAnsi="Arial" w:cs="Arial"/>
          <w:sz w:val="22"/>
          <w:szCs w:val="22"/>
        </w:rPr>
      </w:pPr>
    </w:p>
    <w:p w14:paraId="50F88769" w14:textId="77777777" w:rsidR="00BA5CDF" w:rsidRPr="001D0214" w:rsidRDefault="00BA5CDF" w:rsidP="00B814E8">
      <w:pPr>
        <w:spacing w:line="360" w:lineRule="auto"/>
        <w:jc w:val="both"/>
        <w:rPr>
          <w:rFonts w:ascii="Arial" w:hAnsi="Arial" w:cs="Arial"/>
          <w:b/>
          <w:sz w:val="22"/>
          <w:szCs w:val="22"/>
        </w:rPr>
      </w:pPr>
      <w:r w:rsidRPr="001D0214">
        <w:rPr>
          <w:rFonts w:ascii="Arial" w:hAnsi="Arial" w:cs="Arial"/>
          <w:b/>
          <w:sz w:val="22"/>
          <w:szCs w:val="22"/>
        </w:rPr>
        <w:t>Protein extraction, reduction and alkylation</w:t>
      </w:r>
    </w:p>
    <w:p w14:paraId="696FA52D" w14:textId="77777777" w:rsidR="00BA5CDF" w:rsidRPr="001D0214" w:rsidRDefault="00BA5CDF" w:rsidP="00B814E8">
      <w:pPr>
        <w:pStyle w:val="Default"/>
        <w:spacing w:line="360" w:lineRule="auto"/>
        <w:jc w:val="both"/>
        <w:rPr>
          <w:rFonts w:ascii="Arial" w:hAnsi="Arial" w:cs="Arial"/>
          <w:strike/>
          <w:color w:val="auto"/>
          <w:sz w:val="22"/>
          <w:szCs w:val="22"/>
        </w:rPr>
      </w:pPr>
      <w:r w:rsidRPr="001D0214">
        <w:rPr>
          <w:rFonts w:ascii="Arial" w:hAnsi="Arial" w:cs="Arial"/>
          <w:color w:val="auto"/>
          <w:sz w:val="22"/>
          <w:szCs w:val="22"/>
        </w:rPr>
        <w:t>For each replicate, 90×10</w:t>
      </w:r>
      <w:r w:rsidRPr="001D0214">
        <w:rPr>
          <w:rFonts w:ascii="Arial" w:hAnsi="Arial" w:cs="Arial"/>
          <w:color w:val="auto"/>
          <w:sz w:val="22"/>
          <w:szCs w:val="22"/>
          <w:vertAlign w:val="superscript"/>
        </w:rPr>
        <w:t>6</w:t>
      </w:r>
      <w:r w:rsidRPr="001D0214">
        <w:rPr>
          <w:rFonts w:ascii="Arial" w:hAnsi="Arial" w:cs="Arial"/>
          <w:color w:val="auto"/>
          <w:sz w:val="22"/>
          <w:szCs w:val="22"/>
        </w:rPr>
        <w:t xml:space="preserve"> ‘heavy’-stimulated and 90×10</w:t>
      </w:r>
      <w:r w:rsidRPr="001D0214">
        <w:rPr>
          <w:rFonts w:ascii="Arial" w:hAnsi="Arial" w:cs="Arial"/>
          <w:color w:val="auto"/>
          <w:sz w:val="22"/>
          <w:szCs w:val="22"/>
          <w:vertAlign w:val="superscript"/>
        </w:rPr>
        <w:t>6</w:t>
      </w:r>
      <w:r w:rsidRPr="001D0214">
        <w:rPr>
          <w:rFonts w:ascii="Arial" w:hAnsi="Arial" w:cs="Arial"/>
          <w:color w:val="auto"/>
          <w:sz w:val="22"/>
          <w:szCs w:val="22"/>
        </w:rPr>
        <w:t xml:space="preserve"> ‘medium’-</w:t>
      </w:r>
      <w:proofErr w:type="spellStart"/>
      <w:r w:rsidRPr="001D0214">
        <w:rPr>
          <w:rFonts w:ascii="Arial" w:hAnsi="Arial" w:cs="Arial"/>
          <w:color w:val="auto"/>
          <w:sz w:val="22"/>
          <w:szCs w:val="22"/>
        </w:rPr>
        <w:t>unstimulated</w:t>
      </w:r>
      <w:proofErr w:type="spellEnd"/>
      <w:r w:rsidRPr="001D0214">
        <w:rPr>
          <w:rFonts w:ascii="Arial" w:hAnsi="Arial" w:cs="Arial"/>
          <w:color w:val="auto"/>
          <w:sz w:val="22"/>
          <w:szCs w:val="22"/>
        </w:rPr>
        <w:t xml:space="preserve"> </w:t>
      </w:r>
      <w:proofErr w:type="spellStart"/>
      <w:r w:rsidRPr="001D0214">
        <w:rPr>
          <w:rFonts w:ascii="Arial" w:hAnsi="Arial" w:cs="Arial"/>
          <w:color w:val="auto"/>
          <w:sz w:val="22"/>
          <w:szCs w:val="22"/>
        </w:rPr>
        <w:t>labelled</w:t>
      </w:r>
      <w:proofErr w:type="spellEnd"/>
      <w:r w:rsidRPr="001D0214">
        <w:rPr>
          <w:rFonts w:ascii="Arial" w:hAnsi="Arial" w:cs="Arial"/>
          <w:color w:val="auto"/>
          <w:sz w:val="22"/>
          <w:szCs w:val="22"/>
        </w:rPr>
        <w:t xml:space="preserve"> primary cells were harvested by centrifugation, washed in PBS, and combined.  Cells were lysed in 500 </w:t>
      </w:r>
      <w:r w:rsidRPr="001D0214">
        <w:rPr>
          <w:rFonts w:ascii="Arial" w:hAnsi="Arial" w:cs="Arial"/>
          <w:color w:val="auto"/>
          <w:sz w:val="22"/>
          <w:szCs w:val="22"/>
        </w:rPr>
        <w:sym w:font="Symbol" w:char="F06D"/>
      </w:r>
      <w:r w:rsidRPr="001D0214">
        <w:rPr>
          <w:rFonts w:ascii="Arial" w:hAnsi="Arial" w:cs="Arial"/>
          <w:color w:val="auto"/>
          <w:sz w:val="22"/>
          <w:szCs w:val="22"/>
        </w:rPr>
        <w:t xml:space="preserve">L 1% SDS in PBS containing protease and phosphatase inhibitors (Complete EDTA-free, Roche, 2mM sodium </w:t>
      </w:r>
      <w:proofErr w:type="spellStart"/>
      <w:r w:rsidRPr="001D0214">
        <w:rPr>
          <w:rFonts w:ascii="Arial" w:hAnsi="Arial" w:cs="Arial"/>
          <w:color w:val="auto"/>
          <w:sz w:val="22"/>
          <w:szCs w:val="22"/>
        </w:rPr>
        <w:t>pervanadate</w:t>
      </w:r>
      <w:proofErr w:type="spellEnd"/>
      <w:r w:rsidRPr="001D0214">
        <w:rPr>
          <w:rFonts w:ascii="Arial" w:hAnsi="Arial" w:cs="Arial"/>
          <w:color w:val="auto"/>
          <w:sz w:val="22"/>
          <w:szCs w:val="22"/>
        </w:rPr>
        <w:t xml:space="preserve">) by rigorous </w:t>
      </w:r>
      <w:proofErr w:type="spellStart"/>
      <w:r w:rsidRPr="001D0214">
        <w:rPr>
          <w:rFonts w:ascii="Arial" w:hAnsi="Arial" w:cs="Arial"/>
          <w:color w:val="auto"/>
          <w:sz w:val="22"/>
          <w:szCs w:val="22"/>
        </w:rPr>
        <w:t>vortexing</w:t>
      </w:r>
      <w:proofErr w:type="spellEnd"/>
      <w:r w:rsidRPr="001D0214">
        <w:rPr>
          <w:rFonts w:ascii="Arial" w:hAnsi="Arial" w:cs="Arial"/>
          <w:color w:val="auto"/>
          <w:sz w:val="22"/>
          <w:szCs w:val="22"/>
        </w:rPr>
        <w:t xml:space="preserve">. Lysate was boiled at 100°C for 10 minutes, after which 1000 units of </w:t>
      </w:r>
      <w:proofErr w:type="spellStart"/>
      <w:r w:rsidRPr="001D0214">
        <w:rPr>
          <w:rFonts w:ascii="Arial" w:hAnsi="Arial" w:cs="Arial"/>
          <w:color w:val="auto"/>
          <w:sz w:val="22"/>
          <w:szCs w:val="22"/>
        </w:rPr>
        <w:t>benzonase</w:t>
      </w:r>
      <w:proofErr w:type="spellEnd"/>
      <w:r w:rsidRPr="001D0214">
        <w:rPr>
          <w:rFonts w:ascii="Arial" w:hAnsi="Arial" w:cs="Arial"/>
          <w:color w:val="auto"/>
          <w:sz w:val="22"/>
          <w:szCs w:val="22"/>
        </w:rPr>
        <w:t xml:space="preserve"> (Sigma) was added and the sample was incubated at room temperature for 15 minutes. The lysate was cleared by centrifugation at 20,000g for 10 minutes at 4 °C.  10 </w:t>
      </w:r>
      <w:proofErr w:type="spellStart"/>
      <w:r w:rsidRPr="001D0214">
        <w:rPr>
          <w:rFonts w:ascii="Arial" w:hAnsi="Arial" w:cs="Arial"/>
          <w:color w:val="auto"/>
          <w:sz w:val="22"/>
          <w:szCs w:val="22"/>
        </w:rPr>
        <w:t>mM</w:t>
      </w:r>
      <w:proofErr w:type="spellEnd"/>
      <w:r w:rsidRPr="001D0214">
        <w:rPr>
          <w:rFonts w:ascii="Arial" w:hAnsi="Arial" w:cs="Arial"/>
          <w:color w:val="auto"/>
          <w:sz w:val="22"/>
          <w:szCs w:val="22"/>
        </w:rPr>
        <w:t xml:space="preserve"> TCEP (Thermo) was added to each sample and incubated at 55 °C for 45 minutes to reduced proteins. After cooling down the sample, pH was adjusted to 8 by sodium hydroxide before addition of </w:t>
      </w:r>
      <w:proofErr w:type="spellStart"/>
      <w:r w:rsidRPr="001D0214">
        <w:rPr>
          <w:rFonts w:ascii="Arial" w:hAnsi="Arial" w:cs="Arial"/>
          <w:color w:val="auto"/>
          <w:sz w:val="22"/>
          <w:szCs w:val="22"/>
        </w:rPr>
        <w:t>iodoacetamide</w:t>
      </w:r>
      <w:proofErr w:type="spellEnd"/>
      <w:r w:rsidRPr="001D0214">
        <w:rPr>
          <w:rFonts w:ascii="Arial" w:hAnsi="Arial" w:cs="Arial"/>
          <w:color w:val="auto"/>
          <w:sz w:val="22"/>
          <w:szCs w:val="22"/>
        </w:rPr>
        <w:t xml:space="preserve"> to a final concentration of 18 </w:t>
      </w:r>
      <w:proofErr w:type="spellStart"/>
      <w:r w:rsidRPr="001D0214">
        <w:rPr>
          <w:rFonts w:ascii="Arial" w:hAnsi="Arial" w:cs="Arial"/>
          <w:color w:val="auto"/>
          <w:sz w:val="22"/>
          <w:szCs w:val="22"/>
        </w:rPr>
        <w:t>mM.</w:t>
      </w:r>
      <w:proofErr w:type="spellEnd"/>
      <w:r w:rsidRPr="001D0214">
        <w:rPr>
          <w:rFonts w:ascii="Arial" w:hAnsi="Arial" w:cs="Arial"/>
          <w:color w:val="auto"/>
          <w:sz w:val="22"/>
          <w:szCs w:val="22"/>
        </w:rPr>
        <w:t xml:space="preserve"> Proteins were alkylated by incubation at room temperature for 30 minutes in the dark. Each lysate was desalted before </w:t>
      </w:r>
      <w:proofErr w:type="spellStart"/>
      <w:r w:rsidRPr="001D0214">
        <w:rPr>
          <w:rFonts w:ascii="Arial" w:hAnsi="Arial" w:cs="Arial"/>
          <w:color w:val="auto"/>
          <w:sz w:val="22"/>
          <w:szCs w:val="22"/>
        </w:rPr>
        <w:t>biotinylation</w:t>
      </w:r>
      <w:proofErr w:type="spellEnd"/>
      <w:r w:rsidRPr="001D0214">
        <w:rPr>
          <w:rFonts w:ascii="Arial" w:hAnsi="Arial" w:cs="Arial"/>
          <w:color w:val="auto"/>
          <w:sz w:val="22"/>
          <w:szCs w:val="22"/>
        </w:rPr>
        <w:t xml:space="preserve"> using spin desalting columns (</w:t>
      </w:r>
      <w:proofErr w:type="spellStart"/>
      <w:r w:rsidRPr="001D0214">
        <w:rPr>
          <w:rFonts w:ascii="Arial" w:hAnsi="Arial" w:cs="Arial"/>
          <w:color w:val="auto"/>
          <w:sz w:val="22"/>
          <w:szCs w:val="22"/>
        </w:rPr>
        <w:t>Zeba</w:t>
      </w:r>
      <w:r w:rsidRPr="001D0214">
        <w:rPr>
          <w:rFonts w:ascii="Arial" w:hAnsi="Arial" w:cs="Arial"/>
          <w:color w:val="auto"/>
          <w:sz w:val="22"/>
          <w:szCs w:val="22"/>
          <w:vertAlign w:val="superscript"/>
        </w:rPr>
        <w:t>TM</w:t>
      </w:r>
      <w:proofErr w:type="spellEnd"/>
      <w:r w:rsidRPr="001D0214">
        <w:rPr>
          <w:rFonts w:ascii="Arial" w:hAnsi="Arial" w:cs="Arial"/>
          <w:color w:val="auto"/>
          <w:sz w:val="22"/>
          <w:szCs w:val="22"/>
        </w:rPr>
        <w:t xml:space="preserve"> 7kDa MWCO, Thermo). </w:t>
      </w:r>
    </w:p>
    <w:p w14:paraId="7B20ADF9" w14:textId="77777777" w:rsidR="00BA5CDF" w:rsidRPr="003042B3" w:rsidRDefault="00BA5CDF" w:rsidP="00B814E8">
      <w:pPr>
        <w:spacing w:line="360" w:lineRule="auto"/>
        <w:jc w:val="both"/>
        <w:rPr>
          <w:rFonts w:ascii="Arial" w:hAnsi="Arial" w:cs="Arial"/>
          <w:sz w:val="22"/>
          <w:szCs w:val="22"/>
        </w:rPr>
      </w:pPr>
    </w:p>
    <w:p w14:paraId="2FBF289D" w14:textId="77777777" w:rsidR="00BA5CDF" w:rsidRPr="003042B3" w:rsidRDefault="00BA5CDF" w:rsidP="00B814E8">
      <w:pPr>
        <w:spacing w:line="360" w:lineRule="auto"/>
        <w:jc w:val="both"/>
        <w:rPr>
          <w:rFonts w:ascii="Arial" w:hAnsi="Arial" w:cs="Arial"/>
          <w:sz w:val="22"/>
          <w:szCs w:val="22"/>
        </w:rPr>
      </w:pPr>
      <w:r w:rsidRPr="003042B3">
        <w:rPr>
          <w:rFonts w:ascii="Arial" w:hAnsi="Arial" w:cs="Arial"/>
          <w:b/>
          <w:sz w:val="22"/>
          <w:szCs w:val="22"/>
        </w:rPr>
        <w:t xml:space="preserve">Copper-catalysed </w:t>
      </w:r>
      <w:proofErr w:type="spellStart"/>
      <w:r w:rsidRPr="003042B3">
        <w:rPr>
          <w:rFonts w:ascii="Arial" w:hAnsi="Arial" w:cs="Arial"/>
          <w:b/>
          <w:sz w:val="22"/>
          <w:szCs w:val="22"/>
        </w:rPr>
        <w:t>Huisgen</w:t>
      </w:r>
      <w:proofErr w:type="spellEnd"/>
      <w:r w:rsidRPr="003042B3">
        <w:rPr>
          <w:rFonts w:ascii="Arial" w:hAnsi="Arial" w:cs="Arial"/>
          <w:b/>
          <w:sz w:val="22"/>
          <w:szCs w:val="22"/>
        </w:rPr>
        <w:t xml:space="preserve"> </w:t>
      </w:r>
      <w:proofErr w:type="spellStart"/>
      <w:r w:rsidRPr="003042B3">
        <w:rPr>
          <w:rFonts w:ascii="Arial" w:hAnsi="Arial" w:cs="Arial"/>
          <w:b/>
          <w:sz w:val="22"/>
          <w:szCs w:val="22"/>
        </w:rPr>
        <w:t>cycloaddition</w:t>
      </w:r>
      <w:proofErr w:type="spellEnd"/>
      <w:r w:rsidRPr="003042B3">
        <w:rPr>
          <w:rFonts w:ascii="Arial" w:hAnsi="Arial" w:cs="Arial"/>
          <w:b/>
          <w:sz w:val="22"/>
          <w:szCs w:val="22"/>
        </w:rPr>
        <w:t xml:space="preserve"> of protein samples with </w:t>
      </w:r>
      <w:proofErr w:type="spellStart"/>
      <w:r w:rsidRPr="003042B3">
        <w:rPr>
          <w:rFonts w:ascii="Arial" w:hAnsi="Arial" w:cs="Arial"/>
          <w:b/>
          <w:sz w:val="22"/>
          <w:szCs w:val="22"/>
        </w:rPr>
        <w:t>biotinylated</w:t>
      </w:r>
      <w:proofErr w:type="spellEnd"/>
      <w:r w:rsidRPr="003042B3">
        <w:rPr>
          <w:rFonts w:ascii="Arial" w:hAnsi="Arial" w:cs="Arial"/>
          <w:b/>
          <w:sz w:val="22"/>
          <w:szCs w:val="22"/>
        </w:rPr>
        <w:t>-alkyne label:</w:t>
      </w:r>
    </w:p>
    <w:p w14:paraId="5385CBF3" w14:textId="39164018" w:rsidR="00BA5CDF" w:rsidRPr="00AB58E0" w:rsidRDefault="00BA5CDF" w:rsidP="00B814E8">
      <w:pPr>
        <w:spacing w:line="360" w:lineRule="auto"/>
        <w:jc w:val="both"/>
        <w:rPr>
          <w:rFonts w:ascii="Arial" w:hAnsi="Arial" w:cs="Arial"/>
          <w:sz w:val="22"/>
          <w:szCs w:val="22"/>
        </w:rPr>
      </w:pPr>
      <w:r w:rsidRPr="002319C0">
        <w:rPr>
          <w:rFonts w:ascii="Arial" w:hAnsi="Arial" w:cs="Arial"/>
          <w:sz w:val="22"/>
          <w:szCs w:val="22"/>
          <w:lang w:val="en-US"/>
        </w:rPr>
        <w:t xml:space="preserve">The protocol used has previously been optimized by van </w:t>
      </w:r>
      <w:proofErr w:type="spellStart"/>
      <w:r w:rsidRPr="002319C0">
        <w:rPr>
          <w:rFonts w:ascii="Arial" w:hAnsi="Arial" w:cs="Arial"/>
          <w:sz w:val="22"/>
          <w:szCs w:val="22"/>
          <w:lang w:val="en-US"/>
        </w:rPr>
        <w:t>Kasteren</w:t>
      </w:r>
      <w:proofErr w:type="spellEnd"/>
      <w:r w:rsidRPr="002319C0">
        <w:rPr>
          <w:rFonts w:ascii="Arial" w:hAnsi="Arial" w:cs="Arial"/>
          <w:sz w:val="22"/>
          <w:szCs w:val="22"/>
          <w:lang w:val="en-US"/>
        </w:rPr>
        <w:t xml:space="preserve"> </w:t>
      </w:r>
      <w:r w:rsidRPr="001A7399">
        <w:rPr>
          <w:rFonts w:ascii="Arial" w:hAnsi="Arial" w:cs="Arial"/>
          <w:i/>
          <w:sz w:val="22"/>
          <w:szCs w:val="22"/>
          <w:lang w:val="en-US"/>
          <w:rPrChange w:id="60" w:author="kkatsch" w:date="2013-02-08T11:09:00Z">
            <w:rPr>
              <w:rFonts w:ascii="Arial" w:hAnsi="Arial" w:cs="Arial"/>
              <w:sz w:val="22"/>
              <w:szCs w:val="22"/>
              <w:lang w:val="en-US"/>
            </w:rPr>
          </w:rPrChange>
        </w:rPr>
        <w:t>et al</w:t>
      </w:r>
      <w:ins w:id="61" w:author="kkatsch" w:date="2013-02-08T11:09:00Z">
        <w:r w:rsidR="001A7399" w:rsidRPr="001A7399">
          <w:rPr>
            <w:rFonts w:ascii="Arial" w:hAnsi="Arial" w:cs="Arial"/>
            <w:i/>
            <w:sz w:val="22"/>
            <w:szCs w:val="22"/>
            <w:lang w:val="en-US"/>
            <w:rPrChange w:id="62" w:author="kkatsch" w:date="2013-02-08T11:09:00Z">
              <w:rPr>
                <w:rFonts w:ascii="Arial" w:hAnsi="Arial" w:cs="Arial"/>
                <w:sz w:val="22"/>
                <w:szCs w:val="22"/>
                <w:lang w:val="en-US"/>
              </w:rPr>
            </w:rPrChange>
          </w:rPr>
          <w:t>.</w:t>
        </w:r>
      </w:ins>
      <w:del w:id="63" w:author="kkatsch" w:date="2013-02-08T10:54:00Z">
        <w:r w:rsidRPr="002319C0" w:rsidDel="001C3320">
          <w:rPr>
            <w:rFonts w:ascii="Arial" w:hAnsi="Arial" w:cs="Arial"/>
            <w:sz w:val="22"/>
            <w:szCs w:val="22"/>
            <w:vertAlign w:val="superscript"/>
            <w:lang w:val="en-US"/>
          </w:rPr>
          <w:delText>[</w:delText>
        </w:r>
      </w:del>
      <w:r>
        <w:rPr>
          <w:rFonts w:ascii="Arial" w:hAnsi="Arial" w:cs="Arial"/>
          <w:sz w:val="22"/>
          <w:szCs w:val="22"/>
          <w:vertAlign w:val="superscript"/>
          <w:lang w:val="en-US"/>
        </w:rPr>
        <w:t>10</w:t>
      </w:r>
      <w:del w:id="64" w:author="kkatsch" w:date="2013-02-08T10:54:00Z">
        <w:r w:rsidRPr="002319C0" w:rsidDel="001C3320">
          <w:rPr>
            <w:rFonts w:ascii="Arial" w:hAnsi="Arial" w:cs="Arial"/>
            <w:sz w:val="22"/>
            <w:szCs w:val="22"/>
            <w:vertAlign w:val="superscript"/>
            <w:lang w:val="en-US"/>
          </w:rPr>
          <w:delText>]</w:delText>
        </w:r>
      </w:del>
      <w:r w:rsidRPr="002319C0">
        <w:rPr>
          <w:rFonts w:ascii="Arial" w:hAnsi="Arial" w:cs="Arial"/>
          <w:sz w:val="22"/>
          <w:szCs w:val="22"/>
          <w:lang w:val="en-US"/>
        </w:rPr>
        <w:t xml:space="preserve"> and was applied universally to all samples </w:t>
      </w:r>
      <w:r w:rsidRPr="00D641C7">
        <w:rPr>
          <w:rFonts w:ascii="Arial" w:hAnsi="Arial" w:cs="Arial"/>
          <w:sz w:val="22"/>
          <w:szCs w:val="22"/>
          <w:lang w:val="en-US"/>
        </w:rPr>
        <w:t xml:space="preserve">as follows. A freshly prepared solution of copper(I) bromide (99.999% purity) in acetonitrile (163 µL, 10 mg/mL) was premixed with an acetonitrile solution of </w:t>
      </w:r>
      <w:proofErr w:type="spellStart"/>
      <w:r w:rsidRPr="00D641C7">
        <w:rPr>
          <w:rFonts w:ascii="Arial" w:hAnsi="Arial" w:cs="Arial"/>
          <w:sz w:val="22"/>
          <w:szCs w:val="22"/>
          <w:lang w:val="en-US"/>
        </w:rPr>
        <w:t>tris-triazolyl</w:t>
      </w:r>
      <w:proofErr w:type="spellEnd"/>
      <w:r w:rsidRPr="00D641C7">
        <w:rPr>
          <w:rFonts w:ascii="Arial" w:hAnsi="Arial" w:cs="Arial"/>
          <w:sz w:val="22"/>
          <w:szCs w:val="22"/>
          <w:lang w:val="en-US"/>
        </w:rPr>
        <w:t xml:space="preserve"> amine ligand (63 µL, 127 mg/mL). </w:t>
      </w:r>
      <w:ins w:id="65" w:author="kkatsch" w:date="2013-02-08T10:51:00Z">
        <w:r w:rsidR="00EE3B26">
          <w:rPr>
            <w:rFonts w:ascii="Arial" w:hAnsi="Arial" w:cs="Arial"/>
            <w:sz w:val="22"/>
            <w:szCs w:val="22"/>
          </w:rPr>
          <w:t xml:space="preserve">For details on the synthesis of the </w:t>
        </w:r>
        <w:proofErr w:type="spellStart"/>
        <w:r w:rsidR="00EE3B26">
          <w:rPr>
            <w:rFonts w:ascii="Arial" w:hAnsi="Arial" w:cs="Arial"/>
            <w:sz w:val="22"/>
            <w:szCs w:val="22"/>
            <w:lang w:val="en-US"/>
          </w:rPr>
          <w:t>tris-triazolyl</w:t>
        </w:r>
        <w:proofErr w:type="spellEnd"/>
        <w:r w:rsidR="00EE3B26">
          <w:rPr>
            <w:rFonts w:ascii="Arial" w:hAnsi="Arial" w:cs="Arial"/>
            <w:sz w:val="22"/>
            <w:szCs w:val="22"/>
            <w:lang w:val="en-US"/>
          </w:rPr>
          <w:t xml:space="preserve"> amine ligand</w:t>
        </w:r>
        <w:r w:rsidR="00EE3B26">
          <w:rPr>
            <w:rFonts w:ascii="Arial" w:hAnsi="Arial" w:cs="Arial"/>
            <w:sz w:val="22"/>
            <w:szCs w:val="22"/>
          </w:rPr>
          <w:t xml:space="preserve"> refer to Supplementary Information. </w:t>
        </w:r>
      </w:ins>
      <w:r w:rsidRPr="00D641C7">
        <w:rPr>
          <w:rFonts w:ascii="Arial" w:hAnsi="Arial" w:cs="Arial"/>
          <w:sz w:val="22"/>
          <w:szCs w:val="22"/>
          <w:lang w:val="en-US"/>
        </w:rPr>
        <w:t xml:space="preserve">For </w:t>
      </w:r>
      <w:proofErr w:type="spellStart"/>
      <w:r w:rsidRPr="00D641C7">
        <w:rPr>
          <w:rFonts w:ascii="Arial" w:hAnsi="Arial" w:cs="Arial"/>
          <w:sz w:val="22"/>
          <w:szCs w:val="22"/>
          <w:lang w:val="en-US"/>
        </w:rPr>
        <w:t>cycloaddition</w:t>
      </w:r>
      <w:proofErr w:type="spellEnd"/>
      <w:r w:rsidRPr="00D641C7">
        <w:rPr>
          <w:rFonts w:ascii="Arial" w:hAnsi="Arial" w:cs="Arial"/>
          <w:sz w:val="22"/>
          <w:szCs w:val="22"/>
          <w:lang w:val="en-US"/>
        </w:rPr>
        <w:t xml:space="preserve"> </w:t>
      </w:r>
      <w:r w:rsidRPr="00AB58E0">
        <w:rPr>
          <w:rFonts w:ascii="Arial" w:hAnsi="Arial" w:cs="Arial"/>
          <w:sz w:val="22"/>
          <w:szCs w:val="22"/>
          <w:lang w:val="en-US"/>
        </w:rPr>
        <w:t>7 µL</w:t>
      </w:r>
      <w:r w:rsidRPr="002319C0">
        <w:rPr>
          <w:rFonts w:ascii="Arial" w:hAnsi="Arial" w:cs="Arial"/>
          <w:sz w:val="22"/>
          <w:szCs w:val="22"/>
          <w:lang w:val="en-US"/>
        </w:rPr>
        <w:t xml:space="preserve"> of the biotin-alkyne disulfide probe</w:t>
      </w:r>
      <w:del w:id="66" w:author="kkatsch" w:date="2013-02-08T10:54:00Z">
        <w:r w:rsidRPr="002319C0" w:rsidDel="001C3320">
          <w:rPr>
            <w:rFonts w:ascii="Arial" w:hAnsi="Arial" w:cs="Arial"/>
            <w:sz w:val="22"/>
            <w:szCs w:val="22"/>
            <w:vertAlign w:val="superscript"/>
            <w:lang w:val="en-US"/>
          </w:rPr>
          <w:delText>[</w:delText>
        </w:r>
      </w:del>
      <w:r>
        <w:rPr>
          <w:rFonts w:ascii="Arial" w:hAnsi="Arial" w:cs="Arial"/>
          <w:sz w:val="22"/>
          <w:szCs w:val="22"/>
          <w:vertAlign w:val="superscript"/>
          <w:lang w:val="en-US"/>
        </w:rPr>
        <w:t>12</w:t>
      </w:r>
      <w:del w:id="67" w:author="kkatsch" w:date="2013-02-08T10:54:00Z">
        <w:r w:rsidRPr="002319C0" w:rsidDel="001C3320">
          <w:rPr>
            <w:rFonts w:ascii="Arial" w:hAnsi="Arial" w:cs="Arial"/>
            <w:sz w:val="22"/>
            <w:szCs w:val="22"/>
            <w:vertAlign w:val="superscript"/>
            <w:lang w:val="en-US"/>
          </w:rPr>
          <w:delText>]</w:delText>
        </w:r>
      </w:del>
      <w:r w:rsidRPr="002319C0">
        <w:rPr>
          <w:rFonts w:ascii="Arial" w:hAnsi="Arial" w:cs="Arial"/>
          <w:sz w:val="22"/>
          <w:szCs w:val="22"/>
          <w:vertAlign w:val="superscript"/>
          <w:lang w:val="en-US"/>
        </w:rPr>
        <w:t xml:space="preserve"> </w:t>
      </w:r>
      <w:r w:rsidRPr="002319C0">
        <w:rPr>
          <w:rFonts w:ascii="Arial" w:hAnsi="Arial" w:cs="Arial"/>
          <w:sz w:val="22"/>
          <w:szCs w:val="22"/>
          <w:lang w:val="en-US"/>
        </w:rPr>
        <w:t xml:space="preserve">(25 </w:t>
      </w:r>
      <w:proofErr w:type="spellStart"/>
      <w:r w:rsidRPr="002319C0">
        <w:rPr>
          <w:rFonts w:ascii="Arial" w:hAnsi="Arial" w:cs="Arial"/>
          <w:sz w:val="22"/>
          <w:szCs w:val="22"/>
          <w:lang w:val="en-US"/>
        </w:rPr>
        <w:t>mM</w:t>
      </w:r>
      <w:proofErr w:type="spellEnd"/>
      <w:r w:rsidRPr="002319C0">
        <w:rPr>
          <w:rFonts w:ascii="Arial" w:hAnsi="Arial" w:cs="Arial"/>
          <w:sz w:val="22"/>
          <w:szCs w:val="22"/>
          <w:lang w:val="en-US"/>
        </w:rPr>
        <w:t xml:space="preserve"> stock solution in PBS at pH 7.8, 87.5 </w:t>
      </w:r>
      <w:proofErr w:type="spellStart"/>
      <w:r w:rsidRPr="002319C0">
        <w:rPr>
          <w:rFonts w:ascii="Arial" w:hAnsi="Arial" w:cs="Arial"/>
          <w:sz w:val="22"/>
          <w:szCs w:val="22"/>
          <w:lang w:val="en-US"/>
        </w:rPr>
        <w:t>nmol</w:t>
      </w:r>
      <w:proofErr w:type="spellEnd"/>
      <w:r w:rsidRPr="002319C0">
        <w:rPr>
          <w:rFonts w:ascii="Arial" w:hAnsi="Arial" w:cs="Arial"/>
          <w:sz w:val="22"/>
          <w:szCs w:val="22"/>
          <w:lang w:val="en-US"/>
        </w:rPr>
        <w:t xml:space="preserve">) was added to </w:t>
      </w:r>
      <w:r w:rsidRPr="00AB58E0">
        <w:rPr>
          <w:rFonts w:ascii="Arial" w:hAnsi="Arial" w:cs="Arial"/>
          <w:sz w:val="22"/>
          <w:szCs w:val="22"/>
          <w:lang w:val="en-US"/>
        </w:rPr>
        <w:t>540 µL of reduced, alkylated and desalted protein lysate</w:t>
      </w:r>
      <w:r w:rsidRPr="002319C0">
        <w:rPr>
          <w:rFonts w:ascii="Arial" w:hAnsi="Arial" w:cs="Arial"/>
          <w:sz w:val="22"/>
          <w:szCs w:val="22"/>
          <w:lang w:val="en-US"/>
        </w:rPr>
        <w:t xml:space="preserve"> </w:t>
      </w:r>
      <w:r w:rsidRPr="00AB58E0">
        <w:rPr>
          <w:rFonts w:ascii="Arial" w:hAnsi="Arial" w:cs="Arial"/>
          <w:sz w:val="22"/>
          <w:szCs w:val="22"/>
          <w:lang w:val="en-US"/>
        </w:rPr>
        <w:t>from</w:t>
      </w:r>
      <w:r w:rsidRPr="002319C0">
        <w:rPr>
          <w:rFonts w:ascii="Arial" w:hAnsi="Arial" w:cs="Arial"/>
          <w:sz w:val="22"/>
          <w:szCs w:val="22"/>
          <w:lang w:val="en-US"/>
        </w:rPr>
        <w:t xml:space="preserve"> </w:t>
      </w:r>
      <w:r w:rsidRPr="00AB58E0">
        <w:rPr>
          <w:rFonts w:ascii="Arial" w:hAnsi="Arial" w:cs="Arial"/>
          <w:sz w:val="22"/>
          <w:szCs w:val="22"/>
          <w:lang w:val="en-US"/>
        </w:rPr>
        <w:t>each replicate and mixed. 30 µL</w:t>
      </w:r>
      <w:r w:rsidRPr="002319C0">
        <w:rPr>
          <w:rFonts w:ascii="Arial" w:hAnsi="Arial" w:cs="Arial"/>
          <w:sz w:val="22"/>
          <w:szCs w:val="22"/>
          <w:lang w:val="en-US"/>
        </w:rPr>
        <w:t xml:space="preserve"> of the preformed Cu(</w:t>
      </w:r>
      <w:r w:rsidRPr="00AB58E0">
        <w:rPr>
          <w:rFonts w:ascii="Arial" w:hAnsi="Arial" w:cs="Arial"/>
          <w:sz w:val="22"/>
          <w:szCs w:val="22"/>
          <w:lang w:val="en-US"/>
        </w:rPr>
        <w:t>I</w:t>
      </w:r>
      <w:r w:rsidRPr="002319C0">
        <w:rPr>
          <w:rFonts w:ascii="Arial" w:hAnsi="Arial" w:cs="Arial"/>
          <w:sz w:val="22"/>
          <w:szCs w:val="22"/>
          <w:lang w:val="en-US"/>
        </w:rPr>
        <w:t xml:space="preserve">)-Ligand </w:t>
      </w:r>
      <w:r w:rsidRPr="00D641C7">
        <w:rPr>
          <w:rFonts w:ascii="Arial" w:hAnsi="Arial" w:cs="Arial"/>
          <w:sz w:val="22"/>
          <w:szCs w:val="22"/>
          <w:lang w:val="en-US"/>
        </w:rPr>
        <w:t xml:space="preserve">complex solution was added to the mixture and mixed thoroughly. The reaction was performed </w:t>
      </w:r>
      <w:r w:rsidRPr="00AB58E0">
        <w:rPr>
          <w:rFonts w:ascii="Arial" w:hAnsi="Arial" w:cs="Arial"/>
          <w:sz w:val="22"/>
          <w:szCs w:val="22"/>
          <w:lang w:val="en-US"/>
        </w:rPr>
        <w:t>in 1.5 ml reaction tubes</w:t>
      </w:r>
      <w:r w:rsidRPr="002319C0">
        <w:rPr>
          <w:rFonts w:ascii="Arial" w:hAnsi="Arial" w:cs="Arial"/>
          <w:sz w:val="22"/>
          <w:szCs w:val="22"/>
          <w:lang w:val="en-US"/>
        </w:rPr>
        <w:t xml:space="preserve"> on an end-over-end rotator for </w:t>
      </w:r>
      <w:r w:rsidRPr="00AB58E0">
        <w:rPr>
          <w:rFonts w:ascii="Arial" w:hAnsi="Arial" w:cs="Arial"/>
          <w:sz w:val="22"/>
          <w:szCs w:val="22"/>
          <w:lang w:val="en-US"/>
        </w:rPr>
        <w:t>90 minutes</w:t>
      </w:r>
      <w:r w:rsidRPr="002319C0">
        <w:rPr>
          <w:rFonts w:ascii="Arial" w:hAnsi="Arial" w:cs="Arial"/>
          <w:sz w:val="22"/>
          <w:szCs w:val="22"/>
          <w:lang w:val="en-US"/>
        </w:rPr>
        <w:t xml:space="preserve"> at room temperature.</w:t>
      </w:r>
      <w:r>
        <w:rPr>
          <w:rFonts w:ascii="Arial" w:hAnsi="Arial" w:cs="Arial"/>
          <w:sz w:val="22"/>
          <w:szCs w:val="22"/>
          <w:lang w:val="en-US"/>
        </w:rPr>
        <w:t xml:space="preserve"> </w:t>
      </w:r>
      <w:r w:rsidRPr="002319C0">
        <w:rPr>
          <w:rFonts w:ascii="Arial" w:hAnsi="Arial" w:cs="Arial"/>
          <w:sz w:val="22"/>
          <w:szCs w:val="22"/>
          <w:lang w:val="en-US"/>
        </w:rPr>
        <w:t xml:space="preserve">Tubes were centrifuged at 2,000g for 5 minutes and the supernatant was </w:t>
      </w:r>
      <w:r>
        <w:rPr>
          <w:rFonts w:ascii="Arial" w:hAnsi="Arial" w:cs="Arial"/>
          <w:sz w:val="22"/>
          <w:szCs w:val="22"/>
        </w:rPr>
        <w:t>purified by</w:t>
      </w:r>
      <w:r w:rsidRPr="00AB58E0">
        <w:rPr>
          <w:rFonts w:ascii="Arial" w:hAnsi="Arial" w:cs="Arial"/>
          <w:sz w:val="22"/>
          <w:szCs w:val="22"/>
        </w:rPr>
        <w:t xml:space="preserve"> desalting columns (</w:t>
      </w:r>
      <w:proofErr w:type="spellStart"/>
      <w:r w:rsidRPr="00AB58E0">
        <w:rPr>
          <w:rFonts w:ascii="Arial" w:hAnsi="Arial" w:cs="Arial"/>
          <w:sz w:val="22"/>
          <w:szCs w:val="22"/>
        </w:rPr>
        <w:t>Zeba</w:t>
      </w:r>
      <w:r w:rsidRPr="00AB58E0">
        <w:rPr>
          <w:rFonts w:ascii="Arial" w:hAnsi="Arial" w:cs="Arial"/>
          <w:sz w:val="22"/>
          <w:szCs w:val="22"/>
          <w:vertAlign w:val="superscript"/>
        </w:rPr>
        <w:t>TM</w:t>
      </w:r>
      <w:proofErr w:type="spellEnd"/>
      <w:r w:rsidRPr="00AB58E0">
        <w:rPr>
          <w:rFonts w:ascii="Arial" w:hAnsi="Arial" w:cs="Arial"/>
          <w:sz w:val="22"/>
          <w:szCs w:val="22"/>
        </w:rPr>
        <w:t xml:space="preserve"> 7kDa MWCO, Thermo).</w:t>
      </w:r>
    </w:p>
    <w:p w14:paraId="4EEE1CF7" w14:textId="77777777" w:rsidR="00BA5CDF" w:rsidRPr="003042B3" w:rsidRDefault="00BA5CDF" w:rsidP="00B814E8">
      <w:pPr>
        <w:spacing w:line="360" w:lineRule="auto"/>
        <w:jc w:val="both"/>
        <w:rPr>
          <w:rFonts w:ascii="Arial" w:hAnsi="Arial" w:cs="Arial"/>
          <w:sz w:val="22"/>
          <w:szCs w:val="22"/>
          <w:lang w:val="en-US"/>
        </w:rPr>
      </w:pPr>
    </w:p>
    <w:p w14:paraId="1FDA1AF5" w14:textId="77777777" w:rsidR="00BA5CDF" w:rsidRPr="001D0214" w:rsidRDefault="00BA5CDF" w:rsidP="00B814E8">
      <w:pPr>
        <w:spacing w:line="360" w:lineRule="auto"/>
        <w:jc w:val="both"/>
        <w:rPr>
          <w:rFonts w:ascii="Arial" w:hAnsi="Arial" w:cs="Arial"/>
          <w:b/>
          <w:sz w:val="22"/>
          <w:szCs w:val="22"/>
        </w:rPr>
      </w:pPr>
      <w:r w:rsidRPr="001D0214">
        <w:rPr>
          <w:rFonts w:ascii="Arial" w:hAnsi="Arial" w:cs="Arial"/>
          <w:b/>
          <w:sz w:val="22"/>
          <w:szCs w:val="22"/>
        </w:rPr>
        <w:t xml:space="preserve">Pull-down of </w:t>
      </w:r>
      <w:proofErr w:type="spellStart"/>
      <w:r w:rsidRPr="001D0214">
        <w:rPr>
          <w:rFonts w:ascii="Arial" w:hAnsi="Arial" w:cs="Arial"/>
          <w:b/>
          <w:sz w:val="22"/>
          <w:szCs w:val="22"/>
        </w:rPr>
        <w:t>biotinylated</w:t>
      </w:r>
      <w:proofErr w:type="spellEnd"/>
      <w:r w:rsidRPr="001D0214">
        <w:rPr>
          <w:rFonts w:ascii="Arial" w:hAnsi="Arial" w:cs="Arial"/>
          <w:b/>
          <w:sz w:val="22"/>
          <w:szCs w:val="22"/>
        </w:rPr>
        <w:t xml:space="preserve"> proteins </w:t>
      </w:r>
    </w:p>
    <w:p w14:paraId="0D48D9B6" w14:textId="77777777" w:rsidR="00BA5CDF" w:rsidRPr="001D0214" w:rsidRDefault="00BA5CDF" w:rsidP="00B814E8">
      <w:pPr>
        <w:spacing w:line="360" w:lineRule="auto"/>
        <w:jc w:val="both"/>
        <w:rPr>
          <w:rFonts w:ascii="Arial" w:hAnsi="Arial" w:cs="Arial"/>
          <w:sz w:val="22"/>
          <w:szCs w:val="22"/>
        </w:rPr>
      </w:pPr>
      <w:r w:rsidRPr="001D0214">
        <w:rPr>
          <w:rFonts w:ascii="Arial" w:hAnsi="Arial" w:cs="Arial"/>
          <w:sz w:val="22"/>
          <w:szCs w:val="22"/>
        </w:rPr>
        <w:t xml:space="preserve">For each replicate, 40 µL of High Capacity </w:t>
      </w:r>
      <w:proofErr w:type="spellStart"/>
      <w:r w:rsidRPr="001D0214">
        <w:rPr>
          <w:rFonts w:ascii="Arial" w:hAnsi="Arial" w:cs="Arial"/>
          <w:sz w:val="22"/>
          <w:szCs w:val="22"/>
        </w:rPr>
        <w:t>Neutravidin</w:t>
      </w:r>
      <w:proofErr w:type="spellEnd"/>
      <w:r w:rsidRPr="001D0214">
        <w:rPr>
          <w:rFonts w:ascii="Arial" w:hAnsi="Arial" w:cs="Arial"/>
          <w:sz w:val="22"/>
          <w:szCs w:val="22"/>
        </w:rPr>
        <w:t xml:space="preserve">® resin (Thermo) was washed three times in 1 mL 0.05 %SDS in PBS. After the final wash the supernatant was discarded and 577 µl of the desalted lysate was added to the reaction tubes containing the beads and incubated at room temperature overnight on an end-over-end rotator. Samples were loaded into Pierce® Spin Columns (Thermo) and beads were collected by centrifugation. Beads were washed three times with 600 </w:t>
      </w:r>
      <w:r w:rsidRPr="001D0214">
        <w:rPr>
          <w:rFonts w:ascii="Arial" w:hAnsi="Arial" w:cs="Arial"/>
          <w:sz w:val="22"/>
          <w:szCs w:val="22"/>
        </w:rPr>
        <w:sym w:font="Symbol" w:char="F06D"/>
      </w:r>
      <w:r w:rsidRPr="001D0214">
        <w:rPr>
          <w:rFonts w:ascii="Arial" w:hAnsi="Arial" w:cs="Arial"/>
          <w:sz w:val="22"/>
          <w:szCs w:val="22"/>
        </w:rPr>
        <w:t xml:space="preserve">L of each of the following buffers: 4 M Urea, 6 M Urea, 10 % acetonitrile, 20 % acetonitrile. For each washing step, beads were incubated for 5 min before spinning and collecting. Proteins were then eluted from the </w:t>
      </w:r>
      <w:proofErr w:type="spellStart"/>
      <w:r w:rsidRPr="001D0214">
        <w:rPr>
          <w:rFonts w:ascii="Arial" w:hAnsi="Arial" w:cs="Arial"/>
          <w:sz w:val="22"/>
          <w:szCs w:val="22"/>
        </w:rPr>
        <w:t>Neutravidin</w:t>
      </w:r>
      <w:proofErr w:type="spellEnd"/>
      <w:r w:rsidRPr="001D0214">
        <w:rPr>
          <w:rFonts w:ascii="Arial" w:hAnsi="Arial" w:cs="Arial"/>
          <w:sz w:val="22"/>
          <w:szCs w:val="22"/>
        </w:rPr>
        <w:t xml:space="preserve">® beads through reductive cleavage as follows: 50 µL of elution buffer (20 </w:t>
      </w:r>
      <w:proofErr w:type="spellStart"/>
      <w:r w:rsidRPr="001D0214">
        <w:rPr>
          <w:rFonts w:ascii="Arial" w:hAnsi="Arial" w:cs="Arial"/>
          <w:sz w:val="22"/>
          <w:szCs w:val="22"/>
        </w:rPr>
        <w:t>mM</w:t>
      </w:r>
      <w:proofErr w:type="spellEnd"/>
      <w:r w:rsidRPr="001D0214">
        <w:rPr>
          <w:rFonts w:ascii="Arial" w:hAnsi="Arial" w:cs="Arial"/>
          <w:sz w:val="22"/>
          <w:szCs w:val="22"/>
        </w:rPr>
        <w:t xml:space="preserve"> DTT, 1 M Urea, 50 </w:t>
      </w:r>
      <w:proofErr w:type="spellStart"/>
      <w:r w:rsidRPr="001D0214">
        <w:rPr>
          <w:rFonts w:ascii="Arial" w:hAnsi="Arial" w:cs="Arial"/>
          <w:sz w:val="22"/>
          <w:szCs w:val="22"/>
        </w:rPr>
        <w:t>mM</w:t>
      </w:r>
      <w:proofErr w:type="spellEnd"/>
      <w:r w:rsidRPr="001D0214">
        <w:rPr>
          <w:rFonts w:ascii="Arial" w:hAnsi="Arial" w:cs="Arial"/>
          <w:sz w:val="22"/>
          <w:szCs w:val="22"/>
        </w:rPr>
        <w:t xml:space="preserve"> (NH</w:t>
      </w:r>
      <w:r w:rsidRPr="001D0214">
        <w:rPr>
          <w:rFonts w:ascii="Arial" w:hAnsi="Arial" w:cs="Arial"/>
          <w:sz w:val="22"/>
          <w:szCs w:val="22"/>
          <w:vertAlign w:val="subscript"/>
        </w:rPr>
        <w:t>4</w:t>
      </w:r>
      <w:r w:rsidRPr="001D0214">
        <w:rPr>
          <w:rFonts w:ascii="Arial" w:hAnsi="Arial" w:cs="Arial"/>
          <w:sz w:val="22"/>
          <w:szCs w:val="22"/>
        </w:rPr>
        <w:t>)HCO</w:t>
      </w:r>
      <w:r w:rsidRPr="001D0214">
        <w:rPr>
          <w:rFonts w:ascii="Arial" w:hAnsi="Arial" w:cs="Arial"/>
          <w:sz w:val="22"/>
          <w:szCs w:val="22"/>
          <w:vertAlign w:val="subscript"/>
        </w:rPr>
        <w:t>3</w:t>
      </w:r>
      <w:r w:rsidRPr="001D0214">
        <w:rPr>
          <w:rFonts w:ascii="Arial" w:hAnsi="Arial" w:cs="Arial"/>
          <w:sz w:val="22"/>
          <w:szCs w:val="22"/>
        </w:rPr>
        <w:t>) was added to the column and incubated with the beads for 10 minutes before spinning down and collecting the eluted proteins. This step was repeated two times. CaCl</w:t>
      </w:r>
      <w:r w:rsidRPr="001D0214">
        <w:rPr>
          <w:rFonts w:ascii="Arial" w:hAnsi="Arial" w:cs="Arial"/>
          <w:sz w:val="22"/>
          <w:szCs w:val="22"/>
          <w:vertAlign w:val="subscript"/>
        </w:rPr>
        <w:t xml:space="preserve">2 </w:t>
      </w:r>
      <w:r w:rsidRPr="001D0214">
        <w:rPr>
          <w:rFonts w:ascii="Arial" w:hAnsi="Arial" w:cs="Arial"/>
          <w:sz w:val="22"/>
          <w:szCs w:val="22"/>
        </w:rPr>
        <w:t xml:space="preserve">was added to a final concentration of 1.25 </w:t>
      </w:r>
      <w:proofErr w:type="spellStart"/>
      <w:r w:rsidRPr="001D0214">
        <w:rPr>
          <w:rFonts w:ascii="Arial" w:hAnsi="Arial" w:cs="Arial"/>
          <w:sz w:val="22"/>
          <w:szCs w:val="22"/>
        </w:rPr>
        <w:t>mM</w:t>
      </w:r>
      <w:proofErr w:type="spellEnd"/>
      <w:r w:rsidRPr="001D0214">
        <w:rPr>
          <w:rFonts w:ascii="Arial" w:hAnsi="Arial" w:cs="Arial"/>
          <w:sz w:val="22"/>
          <w:szCs w:val="22"/>
        </w:rPr>
        <w:t xml:space="preserve"> in the </w:t>
      </w:r>
      <w:proofErr w:type="spellStart"/>
      <w:r w:rsidRPr="001D0214">
        <w:rPr>
          <w:rFonts w:ascii="Arial" w:hAnsi="Arial" w:cs="Arial"/>
          <w:sz w:val="22"/>
          <w:szCs w:val="22"/>
        </w:rPr>
        <w:t>eluate</w:t>
      </w:r>
      <w:proofErr w:type="spellEnd"/>
      <w:r w:rsidRPr="001D0214">
        <w:rPr>
          <w:rFonts w:ascii="Arial" w:hAnsi="Arial" w:cs="Arial"/>
          <w:sz w:val="22"/>
          <w:szCs w:val="22"/>
        </w:rPr>
        <w:t xml:space="preserve"> before overnight in solution digestion of proteins with trypsin at 37°C. Peptides were desalted using C18 desalting tips. Desalted, dried peptides were then </w:t>
      </w:r>
      <w:proofErr w:type="spellStart"/>
      <w:r w:rsidRPr="001D0214">
        <w:rPr>
          <w:rFonts w:ascii="Arial" w:hAnsi="Arial" w:cs="Arial"/>
          <w:sz w:val="22"/>
          <w:szCs w:val="22"/>
        </w:rPr>
        <w:t>resuspended</w:t>
      </w:r>
      <w:proofErr w:type="spellEnd"/>
      <w:r w:rsidRPr="001D0214">
        <w:rPr>
          <w:rFonts w:ascii="Arial" w:hAnsi="Arial" w:cs="Arial"/>
          <w:sz w:val="22"/>
          <w:szCs w:val="22"/>
        </w:rPr>
        <w:t xml:space="preserve"> in 0.1%TFA/ 2%ACN and </w:t>
      </w:r>
      <w:proofErr w:type="spellStart"/>
      <w:r w:rsidRPr="001D0214">
        <w:rPr>
          <w:rFonts w:ascii="Arial" w:hAnsi="Arial" w:cs="Arial"/>
          <w:sz w:val="22"/>
          <w:szCs w:val="22"/>
        </w:rPr>
        <w:t>sonicated</w:t>
      </w:r>
      <w:proofErr w:type="spellEnd"/>
      <w:r w:rsidRPr="001D0214">
        <w:rPr>
          <w:rFonts w:ascii="Arial" w:hAnsi="Arial" w:cs="Arial"/>
          <w:sz w:val="22"/>
          <w:szCs w:val="22"/>
        </w:rPr>
        <w:t xml:space="preserve"> before analysis by mass spectrometry.</w:t>
      </w:r>
    </w:p>
    <w:p w14:paraId="3ED4D124" w14:textId="77777777" w:rsidR="00BA5CDF" w:rsidRPr="001D0214" w:rsidRDefault="00BA5CDF" w:rsidP="00B814E8">
      <w:pPr>
        <w:spacing w:line="360" w:lineRule="auto"/>
        <w:jc w:val="both"/>
        <w:rPr>
          <w:rFonts w:ascii="Arial" w:hAnsi="Arial" w:cs="Arial"/>
          <w:b/>
          <w:sz w:val="22"/>
          <w:szCs w:val="22"/>
        </w:rPr>
      </w:pPr>
    </w:p>
    <w:p w14:paraId="05682A7F" w14:textId="77777777" w:rsidR="00BA5CDF" w:rsidRPr="001D0214" w:rsidRDefault="00BA5CDF" w:rsidP="00B814E8">
      <w:pPr>
        <w:spacing w:line="360" w:lineRule="auto"/>
        <w:jc w:val="both"/>
        <w:rPr>
          <w:rFonts w:ascii="Arial" w:hAnsi="Arial" w:cs="Arial"/>
          <w:b/>
          <w:sz w:val="22"/>
          <w:szCs w:val="22"/>
          <w:highlight w:val="yellow"/>
        </w:rPr>
      </w:pPr>
      <w:r w:rsidRPr="001D0214">
        <w:rPr>
          <w:rFonts w:ascii="Arial" w:hAnsi="Arial" w:cs="Arial"/>
          <w:b/>
          <w:sz w:val="22"/>
          <w:szCs w:val="22"/>
        </w:rPr>
        <w:t>Mass spectrometry and data analysis</w:t>
      </w:r>
    </w:p>
    <w:p w14:paraId="08330A81" w14:textId="77777777" w:rsidR="00BA5CDF" w:rsidRPr="001D0214" w:rsidRDefault="00BA5CDF" w:rsidP="00B814E8">
      <w:pPr>
        <w:spacing w:line="360" w:lineRule="auto"/>
        <w:jc w:val="both"/>
        <w:rPr>
          <w:rFonts w:ascii="Arial" w:hAnsi="Arial" w:cs="Arial"/>
          <w:sz w:val="22"/>
          <w:szCs w:val="22"/>
        </w:rPr>
      </w:pPr>
      <w:r w:rsidRPr="001D0214">
        <w:rPr>
          <w:rFonts w:ascii="Arial" w:hAnsi="Arial" w:cs="Arial"/>
          <w:sz w:val="22"/>
          <w:szCs w:val="22"/>
        </w:rPr>
        <w:t xml:space="preserve">Samples were analysed on an Ultimate 3000 </w:t>
      </w:r>
      <w:proofErr w:type="spellStart"/>
      <w:r w:rsidRPr="001D0214">
        <w:rPr>
          <w:rFonts w:ascii="Arial" w:hAnsi="Arial" w:cs="Arial"/>
          <w:sz w:val="22"/>
          <w:szCs w:val="22"/>
        </w:rPr>
        <w:t>RSLCnano</w:t>
      </w:r>
      <w:proofErr w:type="spellEnd"/>
      <w:r w:rsidRPr="001D0214">
        <w:rPr>
          <w:rFonts w:ascii="Arial" w:hAnsi="Arial" w:cs="Arial"/>
          <w:sz w:val="22"/>
          <w:szCs w:val="22"/>
        </w:rPr>
        <w:t xml:space="preserve"> (</w:t>
      </w:r>
      <w:proofErr w:type="spellStart"/>
      <w:r w:rsidRPr="001D0214">
        <w:rPr>
          <w:rFonts w:ascii="Arial" w:hAnsi="Arial" w:cs="Arial"/>
          <w:sz w:val="22"/>
          <w:szCs w:val="22"/>
        </w:rPr>
        <w:t>Dionex</w:t>
      </w:r>
      <w:proofErr w:type="spellEnd"/>
      <w:r w:rsidRPr="001D0214">
        <w:rPr>
          <w:rFonts w:ascii="Arial" w:hAnsi="Arial" w:cs="Arial"/>
          <w:sz w:val="22"/>
          <w:szCs w:val="22"/>
        </w:rPr>
        <w:t xml:space="preserve">) system run in direct injection coupled to a </w:t>
      </w:r>
      <w:proofErr w:type="spellStart"/>
      <w:r w:rsidRPr="001D0214">
        <w:rPr>
          <w:rFonts w:ascii="Arial" w:hAnsi="Arial" w:cs="Arial"/>
          <w:sz w:val="22"/>
          <w:szCs w:val="22"/>
        </w:rPr>
        <w:t>QExactive</w:t>
      </w:r>
      <w:proofErr w:type="spellEnd"/>
      <w:r w:rsidRPr="001D0214">
        <w:rPr>
          <w:rFonts w:ascii="Arial" w:hAnsi="Arial" w:cs="Arial"/>
          <w:sz w:val="22"/>
          <w:szCs w:val="22"/>
        </w:rPr>
        <w:t xml:space="preserve"> mass spectrometer (Thermo Scientific). </w:t>
      </w:r>
      <w:r w:rsidRPr="001D0214">
        <w:rPr>
          <w:rFonts w:ascii="Arial" w:hAnsi="Arial" w:cs="Arial"/>
          <w:sz w:val="22"/>
          <w:szCs w:val="22"/>
        </w:rPr>
        <w:lastRenderedPageBreak/>
        <w:t xml:space="preserve">Samples were resolved on a </w:t>
      </w:r>
      <w:proofErr w:type="spellStart"/>
      <w:r w:rsidRPr="001D0214">
        <w:rPr>
          <w:rFonts w:ascii="Arial" w:hAnsi="Arial" w:cs="Arial"/>
          <w:sz w:val="22"/>
          <w:szCs w:val="22"/>
        </w:rPr>
        <w:t>NanoEASY</w:t>
      </w:r>
      <w:proofErr w:type="spellEnd"/>
      <w:r w:rsidRPr="001D0214">
        <w:rPr>
          <w:rFonts w:ascii="Arial" w:hAnsi="Arial" w:cs="Arial"/>
          <w:sz w:val="22"/>
          <w:szCs w:val="22"/>
        </w:rPr>
        <w:t xml:space="preserve"> (Thermo Scientific) C</w:t>
      </w:r>
      <w:r w:rsidRPr="001D0214">
        <w:rPr>
          <w:rFonts w:ascii="Arial" w:hAnsi="Arial" w:cs="Arial"/>
          <w:sz w:val="22"/>
          <w:szCs w:val="22"/>
          <w:vertAlign w:val="subscript"/>
        </w:rPr>
        <w:t>18</w:t>
      </w:r>
      <w:r w:rsidRPr="001D0214">
        <w:rPr>
          <w:rFonts w:ascii="Arial" w:hAnsi="Arial" w:cs="Arial"/>
          <w:sz w:val="22"/>
          <w:szCs w:val="22"/>
        </w:rPr>
        <w:t xml:space="preserve">-reversed phase column (50 cm long, 75 </w:t>
      </w:r>
      <w:proofErr w:type="spellStart"/>
      <w:r w:rsidRPr="001D0214">
        <w:rPr>
          <w:rFonts w:ascii="Arial" w:hAnsi="Arial" w:cs="Arial"/>
          <w:sz w:val="22"/>
          <w:szCs w:val="22"/>
        </w:rPr>
        <w:t>μm</w:t>
      </w:r>
      <w:proofErr w:type="spellEnd"/>
      <w:r w:rsidRPr="001D0214">
        <w:rPr>
          <w:rFonts w:ascii="Arial" w:hAnsi="Arial" w:cs="Arial"/>
          <w:sz w:val="22"/>
          <w:szCs w:val="22"/>
        </w:rPr>
        <w:t xml:space="preserve"> internal diameter, 2 </w:t>
      </w:r>
      <w:proofErr w:type="spellStart"/>
      <w:r w:rsidRPr="001D0214">
        <w:rPr>
          <w:rFonts w:ascii="Arial" w:hAnsi="Arial" w:cs="Arial"/>
          <w:sz w:val="22"/>
          <w:szCs w:val="22"/>
        </w:rPr>
        <w:t>μm</w:t>
      </w:r>
      <w:proofErr w:type="spellEnd"/>
      <w:r w:rsidRPr="001D0214">
        <w:rPr>
          <w:rFonts w:ascii="Arial" w:hAnsi="Arial" w:cs="Arial"/>
          <w:sz w:val="22"/>
          <w:szCs w:val="22"/>
        </w:rPr>
        <w:t xml:space="preserve"> beads)  at a flow rate of  300 </w:t>
      </w:r>
      <w:proofErr w:type="spellStart"/>
      <w:r w:rsidRPr="001D0214">
        <w:rPr>
          <w:rFonts w:ascii="Arial" w:hAnsi="Arial" w:cs="Arial"/>
          <w:sz w:val="22"/>
          <w:szCs w:val="22"/>
        </w:rPr>
        <w:t>nL</w:t>
      </w:r>
      <w:proofErr w:type="spellEnd"/>
      <w:r w:rsidRPr="001D0214">
        <w:rPr>
          <w:rFonts w:ascii="Arial" w:hAnsi="Arial" w:cs="Arial"/>
          <w:sz w:val="22"/>
          <w:szCs w:val="22"/>
        </w:rPr>
        <w:t xml:space="preserve"> min</w:t>
      </w:r>
      <w:r w:rsidRPr="001D0214">
        <w:rPr>
          <w:rFonts w:ascii="Arial" w:hAnsi="Arial" w:cs="Arial"/>
          <w:sz w:val="22"/>
          <w:szCs w:val="22"/>
          <w:vertAlign w:val="superscript"/>
        </w:rPr>
        <w:t>-1</w:t>
      </w:r>
      <w:r w:rsidRPr="001D0214">
        <w:rPr>
          <w:rFonts w:ascii="Arial" w:hAnsi="Arial" w:cs="Arial"/>
          <w:sz w:val="22"/>
          <w:szCs w:val="22"/>
        </w:rPr>
        <w:t xml:space="preserve"> using a linear gradient of 5–44% buffer B  (80% acetonitrile/0.1% formic acid) over 190 min. The mass spectrometer was operated in a “Top 10” data-dependent acquisition mode with dynamic exclusion enabled (40 s). Survey scans (mass range 300-1650 </w:t>
      </w:r>
      <w:proofErr w:type="spellStart"/>
      <w:r w:rsidRPr="001D0214">
        <w:rPr>
          <w:rFonts w:ascii="Arial" w:hAnsi="Arial" w:cs="Arial"/>
          <w:sz w:val="22"/>
          <w:szCs w:val="22"/>
        </w:rPr>
        <w:t>Th</w:t>
      </w:r>
      <w:proofErr w:type="spellEnd"/>
      <w:r w:rsidRPr="001D0214">
        <w:rPr>
          <w:rFonts w:ascii="Arial" w:hAnsi="Arial" w:cs="Arial"/>
          <w:sz w:val="22"/>
          <w:szCs w:val="22"/>
        </w:rPr>
        <w:t xml:space="preserve">) were acquired at a resolution of 70,000 at 200 </w:t>
      </w:r>
      <w:proofErr w:type="spellStart"/>
      <w:r w:rsidRPr="001D0214">
        <w:rPr>
          <w:rFonts w:ascii="Arial" w:hAnsi="Arial" w:cs="Arial"/>
          <w:sz w:val="22"/>
          <w:szCs w:val="22"/>
        </w:rPr>
        <w:t>Th</w:t>
      </w:r>
      <w:proofErr w:type="spellEnd"/>
      <w:r w:rsidRPr="001D0214">
        <w:rPr>
          <w:rFonts w:ascii="Arial" w:hAnsi="Arial" w:cs="Arial"/>
          <w:sz w:val="22"/>
          <w:szCs w:val="22"/>
        </w:rPr>
        <w:t xml:space="preserve"> with the ten most abundant multiply charged (z </w:t>
      </w:r>
      <w:r w:rsidRPr="001D0214">
        <w:rPr>
          <w:rFonts w:ascii="Arial" w:hAnsi="Arial" w:cs="Arial"/>
          <w:sz w:val="22"/>
          <w:szCs w:val="22"/>
        </w:rPr>
        <w:sym w:font="Symbol" w:char="F0B3"/>
      </w:r>
      <w:r w:rsidRPr="001D0214">
        <w:rPr>
          <w:rFonts w:ascii="Arial" w:hAnsi="Arial" w:cs="Arial"/>
          <w:sz w:val="22"/>
          <w:szCs w:val="22"/>
        </w:rPr>
        <w:t xml:space="preserve"> 2) ions selected with a 3-Th isolation window for</w:t>
      </w:r>
      <w:r w:rsidRPr="001D0214">
        <w:t xml:space="preserve"> </w:t>
      </w:r>
      <w:r w:rsidRPr="001D0214">
        <w:rPr>
          <w:rFonts w:ascii="Arial" w:hAnsi="Arial" w:cs="Arial"/>
          <w:sz w:val="22"/>
          <w:szCs w:val="22"/>
        </w:rPr>
        <w:t>HCD fragmentation. MS/MS scans were acquired at a resolution of 17,500 at 200 Th.</w:t>
      </w:r>
    </w:p>
    <w:p w14:paraId="2926AB77" w14:textId="77777777" w:rsidR="00BA5CDF" w:rsidRPr="001D0214" w:rsidRDefault="00BA5CDF" w:rsidP="00B814E8">
      <w:pPr>
        <w:spacing w:line="360" w:lineRule="auto"/>
        <w:jc w:val="both"/>
        <w:rPr>
          <w:rFonts w:ascii="Arial" w:hAnsi="Arial" w:cs="Arial"/>
          <w:sz w:val="22"/>
          <w:szCs w:val="22"/>
        </w:rPr>
      </w:pPr>
      <w:r w:rsidRPr="001D0214">
        <w:rPr>
          <w:rFonts w:ascii="Arial" w:hAnsi="Arial" w:cs="Arial"/>
          <w:sz w:val="22"/>
          <w:szCs w:val="22"/>
        </w:rPr>
        <w:t>Raw data were processed using MaxQuant</w:t>
      </w:r>
      <w:r w:rsidRPr="001D0214">
        <w:rPr>
          <w:rFonts w:ascii="Arial" w:hAnsi="Arial" w:cs="Arial"/>
          <w:sz w:val="22"/>
          <w:szCs w:val="22"/>
          <w:vertAlign w:val="superscript"/>
        </w:rPr>
        <w:t>13</w:t>
      </w:r>
      <w:r w:rsidRPr="001D0214">
        <w:rPr>
          <w:rFonts w:ascii="Arial" w:hAnsi="Arial" w:cs="Arial"/>
          <w:sz w:val="22"/>
          <w:szCs w:val="22"/>
        </w:rPr>
        <w:t xml:space="preserve"> 1.3.0.5 and Proteome Discoverer 1.3 (Thermo Scientific). Searches against the UniProt</w:t>
      </w:r>
      <w:r w:rsidRPr="001D0214">
        <w:rPr>
          <w:rFonts w:ascii="Arial" w:hAnsi="Arial" w:cs="Arial"/>
          <w:sz w:val="22"/>
          <w:szCs w:val="22"/>
          <w:vertAlign w:val="superscript"/>
        </w:rPr>
        <w:t>1</w:t>
      </w:r>
      <w:del w:id="68" w:author="kkatsch" w:date="2013-02-08T11:09:00Z">
        <w:r w:rsidRPr="001D0214" w:rsidDel="001A7399">
          <w:rPr>
            <w:rFonts w:ascii="Arial" w:hAnsi="Arial" w:cs="Arial"/>
            <w:sz w:val="22"/>
            <w:szCs w:val="22"/>
            <w:vertAlign w:val="superscript"/>
          </w:rPr>
          <w:delText>6</w:delText>
        </w:r>
      </w:del>
      <w:ins w:id="69" w:author="kkatsch" w:date="2013-02-08T11:09:00Z">
        <w:r w:rsidR="001A7399">
          <w:rPr>
            <w:rFonts w:ascii="Arial" w:hAnsi="Arial" w:cs="Arial"/>
            <w:sz w:val="22"/>
            <w:szCs w:val="22"/>
            <w:vertAlign w:val="superscript"/>
          </w:rPr>
          <w:t>7</w:t>
        </w:r>
      </w:ins>
      <w:r w:rsidRPr="001D0214">
        <w:rPr>
          <w:rFonts w:ascii="Arial" w:hAnsi="Arial" w:cs="Arial"/>
          <w:sz w:val="22"/>
          <w:szCs w:val="22"/>
        </w:rPr>
        <w:t xml:space="preserve"> human database were performed using Andromeda</w:t>
      </w:r>
      <w:r w:rsidRPr="001D0214">
        <w:rPr>
          <w:rFonts w:ascii="Arial" w:hAnsi="Arial" w:cs="Arial"/>
          <w:sz w:val="22"/>
          <w:szCs w:val="22"/>
          <w:vertAlign w:val="superscript"/>
        </w:rPr>
        <w:t>1</w:t>
      </w:r>
      <w:del w:id="70" w:author="kkatsch" w:date="2013-02-08T11:09:00Z">
        <w:r w:rsidRPr="001D0214" w:rsidDel="001A7399">
          <w:rPr>
            <w:rFonts w:ascii="Arial" w:hAnsi="Arial" w:cs="Arial"/>
            <w:sz w:val="22"/>
            <w:szCs w:val="22"/>
            <w:vertAlign w:val="superscript"/>
          </w:rPr>
          <w:delText>7</w:delText>
        </w:r>
      </w:del>
      <w:ins w:id="71" w:author="kkatsch" w:date="2013-02-08T11:09:00Z">
        <w:r w:rsidR="001A7399">
          <w:rPr>
            <w:rFonts w:ascii="Arial" w:hAnsi="Arial" w:cs="Arial"/>
            <w:sz w:val="22"/>
            <w:szCs w:val="22"/>
            <w:vertAlign w:val="superscript"/>
          </w:rPr>
          <w:t>8</w:t>
        </w:r>
      </w:ins>
      <w:r w:rsidRPr="001D0214">
        <w:rPr>
          <w:rFonts w:ascii="Arial" w:hAnsi="Arial" w:cs="Arial"/>
          <w:sz w:val="22"/>
          <w:szCs w:val="22"/>
        </w:rPr>
        <w:t xml:space="preserve"> and Mascot</w:t>
      </w:r>
      <w:r w:rsidRPr="001D0214">
        <w:rPr>
          <w:rFonts w:ascii="Arial" w:hAnsi="Arial" w:cs="Arial"/>
          <w:sz w:val="22"/>
          <w:szCs w:val="22"/>
          <w:vertAlign w:val="superscript"/>
        </w:rPr>
        <w:t>1</w:t>
      </w:r>
      <w:del w:id="72" w:author="kkatsch" w:date="2013-02-08T11:09:00Z">
        <w:r w:rsidRPr="001D0214" w:rsidDel="001A7399">
          <w:rPr>
            <w:rFonts w:ascii="Arial" w:hAnsi="Arial" w:cs="Arial"/>
            <w:sz w:val="22"/>
            <w:szCs w:val="22"/>
            <w:vertAlign w:val="superscript"/>
          </w:rPr>
          <w:delText>8</w:delText>
        </w:r>
      </w:del>
      <w:ins w:id="73" w:author="kkatsch" w:date="2013-02-08T11:09:00Z">
        <w:r w:rsidR="001A7399">
          <w:rPr>
            <w:rFonts w:ascii="Arial" w:hAnsi="Arial" w:cs="Arial"/>
            <w:sz w:val="22"/>
            <w:szCs w:val="22"/>
            <w:vertAlign w:val="superscript"/>
          </w:rPr>
          <w:t>9</w:t>
        </w:r>
      </w:ins>
      <w:r w:rsidRPr="001D0214">
        <w:rPr>
          <w:rFonts w:ascii="Arial" w:hAnsi="Arial" w:cs="Arial"/>
          <w:sz w:val="22"/>
          <w:szCs w:val="22"/>
        </w:rPr>
        <w:t xml:space="preserve"> respectively. Search parameters were two missed trypsin cleavage sites, cysteine </w:t>
      </w:r>
      <w:proofErr w:type="spellStart"/>
      <w:r w:rsidRPr="001D0214">
        <w:rPr>
          <w:rFonts w:ascii="Arial" w:hAnsi="Arial" w:cs="Arial"/>
          <w:sz w:val="22"/>
          <w:szCs w:val="22"/>
        </w:rPr>
        <w:t>carbamidomethylation</w:t>
      </w:r>
      <w:proofErr w:type="spellEnd"/>
      <w:r w:rsidRPr="001D0214">
        <w:rPr>
          <w:rFonts w:ascii="Arial" w:hAnsi="Arial" w:cs="Arial"/>
          <w:sz w:val="22"/>
          <w:szCs w:val="22"/>
        </w:rPr>
        <w:t xml:space="preserve"> fixed modification, methionine oxidation and N-terminal protein acetylation variable modifications. Peptide results were filtered to 1% false discovery rate by </w:t>
      </w:r>
      <w:proofErr w:type="spellStart"/>
      <w:r w:rsidRPr="001D0214">
        <w:rPr>
          <w:rFonts w:ascii="Arial" w:hAnsi="Arial" w:cs="Arial"/>
          <w:sz w:val="22"/>
          <w:szCs w:val="22"/>
        </w:rPr>
        <w:t>MaxQuant</w:t>
      </w:r>
      <w:proofErr w:type="spellEnd"/>
      <w:r w:rsidRPr="001D0214">
        <w:rPr>
          <w:rFonts w:ascii="Arial" w:hAnsi="Arial" w:cs="Arial"/>
          <w:sz w:val="22"/>
          <w:szCs w:val="22"/>
        </w:rPr>
        <w:t xml:space="preserve"> and Proteome Discoverer.</w:t>
      </w:r>
    </w:p>
    <w:p w14:paraId="4B8CBB56" w14:textId="77777777" w:rsidR="00BA5CDF" w:rsidRPr="001D0214" w:rsidRDefault="00BA5CDF" w:rsidP="00B814E8">
      <w:pPr>
        <w:spacing w:line="360" w:lineRule="auto"/>
        <w:jc w:val="both"/>
        <w:rPr>
          <w:rFonts w:ascii="Arial" w:hAnsi="Arial" w:cs="Arial"/>
          <w:sz w:val="22"/>
          <w:szCs w:val="22"/>
        </w:rPr>
      </w:pPr>
      <w:r w:rsidRPr="001D0214">
        <w:rPr>
          <w:rFonts w:ascii="Arial" w:hAnsi="Arial" w:cs="Arial"/>
          <w:sz w:val="22"/>
          <w:szCs w:val="22"/>
        </w:rPr>
        <w:t xml:space="preserve">Protein and peptide quantitation information were extracted from </w:t>
      </w:r>
      <w:proofErr w:type="spellStart"/>
      <w:r w:rsidRPr="001D0214">
        <w:rPr>
          <w:rFonts w:ascii="Arial" w:hAnsi="Arial" w:cs="Arial"/>
          <w:sz w:val="22"/>
          <w:szCs w:val="22"/>
        </w:rPr>
        <w:t>MaxQuant</w:t>
      </w:r>
      <w:proofErr w:type="spellEnd"/>
      <w:r w:rsidRPr="001D0214">
        <w:rPr>
          <w:rFonts w:ascii="Arial" w:hAnsi="Arial" w:cs="Arial"/>
          <w:sz w:val="22"/>
          <w:szCs w:val="22"/>
        </w:rPr>
        <w:t xml:space="preserve"> and Proteome Discoverer and imported into R 2.15.1</w:t>
      </w:r>
      <w:del w:id="74" w:author="kkatsch" w:date="2013-02-08T11:08:00Z">
        <w:r w:rsidRPr="001D0214" w:rsidDel="001A7399">
          <w:rPr>
            <w:rFonts w:ascii="Arial" w:hAnsi="Arial" w:cs="Arial"/>
            <w:sz w:val="22"/>
            <w:szCs w:val="22"/>
            <w:vertAlign w:val="superscript"/>
          </w:rPr>
          <w:delText>19</w:delText>
        </w:r>
      </w:del>
      <w:ins w:id="75" w:author="kkatsch" w:date="2013-02-08T11:08:00Z">
        <w:r w:rsidR="001A7399">
          <w:rPr>
            <w:rFonts w:ascii="Arial" w:hAnsi="Arial" w:cs="Arial"/>
            <w:sz w:val="22"/>
            <w:szCs w:val="22"/>
            <w:vertAlign w:val="superscript"/>
          </w:rPr>
          <w:t>20</w:t>
        </w:r>
      </w:ins>
      <w:r w:rsidRPr="001D0214">
        <w:rPr>
          <w:rFonts w:ascii="Arial" w:hAnsi="Arial" w:cs="Arial"/>
          <w:sz w:val="22"/>
          <w:szCs w:val="22"/>
        </w:rPr>
        <w:t xml:space="preserve">. Protein extracted ion chromatograms (XICs) were used from </w:t>
      </w:r>
      <w:proofErr w:type="spellStart"/>
      <w:r w:rsidRPr="001D0214">
        <w:rPr>
          <w:rFonts w:ascii="Arial" w:hAnsi="Arial" w:cs="Arial"/>
          <w:sz w:val="22"/>
          <w:szCs w:val="22"/>
        </w:rPr>
        <w:t>MaxQuant</w:t>
      </w:r>
      <w:proofErr w:type="spellEnd"/>
      <w:r w:rsidRPr="001D0214">
        <w:rPr>
          <w:rFonts w:ascii="Arial" w:hAnsi="Arial" w:cs="Arial"/>
          <w:sz w:val="22"/>
          <w:szCs w:val="22"/>
        </w:rPr>
        <w:t xml:space="preserve"> without further modification. For Proteome Discoverer, “Medium” and “Heavy” protein XICs were calculated from the sum of the individual unique peptides XICs in R</w:t>
      </w:r>
      <w:r w:rsidRPr="001D0214">
        <w:rPr>
          <w:rFonts w:ascii="Arial" w:hAnsi="Arial" w:cs="Arial"/>
          <w:sz w:val="22"/>
          <w:szCs w:val="22"/>
          <w:vertAlign w:val="superscript"/>
        </w:rPr>
        <w:t>2</w:t>
      </w:r>
      <w:del w:id="76" w:author="kkatsch" w:date="2013-02-08T11:08:00Z">
        <w:r w:rsidRPr="001D0214" w:rsidDel="001A7399">
          <w:rPr>
            <w:rFonts w:ascii="Arial" w:hAnsi="Arial" w:cs="Arial"/>
            <w:sz w:val="22"/>
            <w:szCs w:val="22"/>
            <w:vertAlign w:val="superscript"/>
          </w:rPr>
          <w:delText>0</w:delText>
        </w:r>
      </w:del>
      <w:ins w:id="77" w:author="kkatsch" w:date="2013-02-08T11:08:00Z">
        <w:r w:rsidR="001A7399">
          <w:rPr>
            <w:rFonts w:ascii="Arial" w:hAnsi="Arial" w:cs="Arial"/>
            <w:sz w:val="22"/>
            <w:szCs w:val="22"/>
            <w:vertAlign w:val="superscript"/>
          </w:rPr>
          <w:t>1</w:t>
        </w:r>
      </w:ins>
      <w:r w:rsidRPr="001D0214">
        <w:rPr>
          <w:rFonts w:ascii="Arial" w:hAnsi="Arial" w:cs="Arial"/>
          <w:sz w:val="22"/>
          <w:szCs w:val="22"/>
        </w:rPr>
        <w:t>. Peptides with zero Medium and Heavy XICs were not considered for the calculation.</w:t>
      </w:r>
    </w:p>
    <w:p w14:paraId="70FBBA8A" w14:textId="77777777" w:rsidR="00BA5CDF" w:rsidRPr="001D0214" w:rsidRDefault="00BA5CDF" w:rsidP="00B814E8">
      <w:pPr>
        <w:spacing w:line="360" w:lineRule="auto"/>
        <w:jc w:val="both"/>
        <w:rPr>
          <w:rFonts w:ascii="Arial" w:hAnsi="Arial" w:cs="Arial"/>
          <w:sz w:val="22"/>
          <w:szCs w:val="22"/>
        </w:rPr>
      </w:pPr>
      <w:r w:rsidRPr="001D0214">
        <w:rPr>
          <w:rFonts w:ascii="Arial" w:hAnsi="Arial" w:cs="Arial"/>
          <w:sz w:val="22"/>
          <w:szCs w:val="22"/>
        </w:rPr>
        <w:t>Proteins that were not reproducibly quantified across replicates were removed from downstream analysis. We required proteins to have a minimum of three quantifiable unique peptides in at least two of the three biological replicates.</w:t>
      </w:r>
    </w:p>
    <w:p w14:paraId="04303A58" w14:textId="77777777" w:rsidR="00BA5CDF" w:rsidRPr="001D0214" w:rsidRDefault="00BA5CDF" w:rsidP="00B814E8">
      <w:pPr>
        <w:spacing w:line="360" w:lineRule="auto"/>
        <w:jc w:val="both"/>
        <w:rPr>
          <w:rFonts w:ascii="Arial" w:hAnsi="Arial" w:cs="Arial"/>
          <w:sz w:val="22"/>
          <w:szCs w:val="22"/>
        </w:rPr>
      </w:pPr>
      <w:r w:rsidRPr="001D0214">
        <w:rPr>
          <w:rFonts w:ascii="Arial" w:hAnsi="Arial" w:cs="Arial"/>
          <w:sz w:val="22"/>
          <w:szCs w:val="22"/>
        </w:rPr>
        <w:t>Differential protein expression analysis was performed with LIMMA 3.14.1/Bioconductor</w:t>
      </w:r>
      <w:r w:rsidRPr="001D0214">
        <w:rPr>
          <w:rFonts w:ascii="Arial" w:hAnsi="Arial" w:cs="Arial"/>
          <w:sz w:val="22"/>
          <w:szCs w:val="22"/>
          <w:vertAlign w:val="superscript"/>
        </w:rPr>
        <w:t>14</w:t>
      </w:r>
      <w:r w:rsidRPr="001D0214">
        <w:rPr>
          <w:rFonts w:ascii="Arial" w:hAnsi="Arial" w:cs="Arial"/>
          <w:sz w:val="22"/>
          <w:szCs w:val="22"/>
        </w:rPr>
        <w:t xml:space="preserve">. After protein area distributions were </w:t>
      </w:r>
      <w:proofErr w:type="spellStart"/>
      <w:r w:rsidRPr="001D0214">
        <w:rPr>
          <w:rFonts w:ascii="Arial" w:hAnsi="Arial" w:cs="Arial"/>
          <w:sz w:val="22"/>
          <w:szCs w:val="22"/>
        </w:rPr>
        <w:t>quantile</w:t>
      </w:r>
      <w:proofErr w:type="spellEnd"/>
      <w:r w:rsidRPr="001D0214">
        <w:rPr>
          <w:rFonts w:ascii="Arial" w:hAnsi="Arial" w:cs="Arial"/>
          <w:sz w:val="22"/>
          <w:szCs w:val="22"/>
        </w:rPr>
        <w:t xml:space="preserve"> normalized</w:t>
      </w:r>
      <w:r w:rsidRPr="001D0214">
        <w:rPr>
          <w:rFonts w:ascii="Arial" w:hAnsi="Arial" w:cs="Arial"/>
          <w:sz w:val="22"/>
          <w:szCs w:val="22"/>
          <w:vertAlign w:val="superscript"/>
        </w:rPr>
        <w:t>2</w:t>
      </w:r>
      <w:del w:id="78" w:author="kkatsch" w:date="2013-02-08T11:08:00Z">
        <w:r w:rsidRPr="001D0214" w:rsidDel="001A7399">
          <w:rPr>
            <w:rFonts w:ascii="Arial" w:hAnsi="Arial" w:cs="Arial"/>
            <w:sz w:val="22"/>
            <w:szCs w:val="22"/>
            <w:vertAlign w:val="superscript"/>
          </w:rPr>
          <w:delText>1</w:delText>
        </w:r>
      </w:del>
      <w:ins w:id="79" w:author="kkatsch" w:date="2013-02-08T11:08:00Z">
        <w:r w:rsidR="001A7399">
          <w:rPr>
            <w:rFonts w:ascii="Arial" w:hAnsi="Arial" w:cs="Arial"/>
            <w:sz w:val="22"/>
            <w:szCs w:val="22"/>
            <w:vertAlign w:val="superscript"/>
          </w:rPr>
          <w:t>2</w:t>
        </w:r>
      </w:ins>
      <w:r w:rsidRPr="001D0214">
        <w:rPr>
          <w:rFonts w:ascii="Arial" w:hAnsi="Arial" w:cs="Arial"/>
          <w:sz w:val="22"/>
          <w:szCs w:val="22"/>
        </w:rPr>
        <w:t>, a linear model was fitted and a moderated t-test used to assess the statistical significance of Heavy-to-Medium Protein fold changes</w:t>
      </w:r>
      <w:r w:rsidRPr="001D0214">
        <w:rPr>
          <w:rFonts w:ascii="Arial" w:hAnsi="Arial" w:cs="Arial"/>
          <w:sz w:val="22"/>
          <w:szCs w:val="22"/>
          <w:vertAlign w:val="superscript"/>
        </w:rPr>
        <w:t>2</w:t>
      </w:r>
      <w:del w:id="80" w:author="kkatsch" w:date="2013-02-08T11:08:00Z">
        <w:r w:rsidRPr="001D0214" w:rsidDel="001A7399">
          <w:rPr>
            <w:rFonts w:ascii="Arial" w:hAnsi="Arial" w:cs="Arial"/>
            <w:sz w:val="22"/>
            <w:szCs w:val="22"/>
            <w:vertAlign w:val="superscript"/>
          </w:rPr>
          <w:delText>2</w:delText>
        </w:r>
      </w:del>
      <w:ins w:id="81" w:author="kkatsch" w:date="2013-02-08T11:08:00Z">
        <w:r w:rsidR="001A7399">
          <w:rPr>
            <w:rFonts w:ascii="Arial" w:hAnsi="Arial" w:cs="Arial"/>
            <w:sz w:val="22"/>
            <w:szCs w:val="22"/>
            <w:vertAlign w:val="superscript"/>
          </w:rPr>
          <w:t>3</w:t>
        </w:r>
      </w:ins>
      <w:r w:rsidRPr="001D0214">
        <w:rPr>
          <w:rFonts w:ascii="Arial" w:hAnsi="Arial" w:cs="Arial"/>
          <w:sz w:val="22"/>
          <w:szCs w:val="22"/>
        </w:rPr>
        <w:t xml:space="preserve">. Proteins with a corresponding fold-change </w:t>
      </w:r>
      <w:r w:rsidRPr="001D0214">
        <w:rPr>
          <w:rFonts w:ascii="Arial" w:hAnsi="Arial" w:cs="Arial"/>
          <w:i/>
          <w:sz w:val="22"/>
          <w:szCs w:val="22"/>
        </w:rPr>
        <w:t xml:space="preserve">P </w:t>
      </w:r>
      <w:r w:rsidRPr="001D0214">
        <w:rPr>
          <w:rFonts w:ascii="Arial" w:hAnsi="Arial" w:cs="Arial"/>
          <w:sz w:val="22"/>
          <w:szCs w:val="22"/>
        </w:rPr>
        <w:t xml:space="preserve">value (adjusted for multiple hypothesis testing with the </w:t>
      </w:r>
      <w:proofErr w:type="spellStart"/>
      <w:r w:rsidRPr="001D0214">
        <w:rPr>
          <w:rFonts w:ascii="Arial" w:hAnsi="Arial" w:cs="Arial"/>
          <w:sz w:val="22"/>
          <w:szCs w:val="22"/>
        </w:rPr>
        <w:t>Benjamini</w:t>
      </w:r>
      <w:proofErr w:type="spellEnd"/>
      <w:r w:rsidRPr="001D0214">
        <w:rPr>
          <w:rFonts w:ascii="Arial" w:hAnsi="Arial" w:cs="Arial"/>
          <w:sz w:val="22"/>
          <w:szCs w:val="22"/>
        </w:rPr>
        <w:t>-Hochberg method</w:t>
      </w:r>
      <w:r w:rsidRPr="001D0214">
        <w:rPr>
          <w:rFonts w:ascii="Arial" w:hAnsi="Arial" w:cs="Arial"/>
          <w:sz w:val="22"/>
          <w:szCs w:val="22"/>
          <w:vertAlign w:val="superscript"/>
        </w:rPr>
        <w:t>2</w:t>
      </w:r>
      <w:ins w:id="82" w:author="kkatsch" w:date="2013-02-08T11:08:00Z">
        <w:r w:rsidR="001A7399">
          <w:rPr>
            <w:rFonts w:ascii="Arial" w:hAnsi="Arial" w:cs="Arial"/>
            <w:sz w:val="22"/>
            <w:szCs w:val="22"/>
            <w:vertAlign w:val="superscript"/>
          </w:rPr>
          <w:t>4</w:t>
        </w:r>
      </w:ins>
      <w:del w:id="83" w:author="kkatsch" w:date="2013-02-08T11:08:00Z">
        <w:r w:rsidRPr="001D0214" w:rsidDel="001A7399">
          <w:rPr>
            <w:rFonts w:ascii="Arial" w:hAnsi="Arial" w:cs="Arial"/>
            <w:sz w:val="22"/>
            <w:szCs w:val="22"/>
            <w:vertAlign w:val="superscript"/>
          </w:rPr>
          <w:delText>3</w:delText>
        </w:r>
      </w:del>
      <w:r w:rsidRPr="001D0214">
        <w:rPr>
          <w:rFonts w:ascii="Arial" w:hAnsi="Arial" w:cs="Arial"/>
          <w:sz w:val="22"/>
          <w:szCs w:val="22"/>
        </w:rPr>
        <w:t xml:space="preserve">) lower than 0.05 were accepted as differentially expressed. </w:t>
      </w:r>
    </w:p>
    <w:p w14:paraId="493AFF56" w14:textId="77777777" w:rsidR="00BA5CDF" w:rsidRPr="00515FC3" w:rsidRDefault="00BA5CDF" w:rsidP="00B814E8">
      <w:pPr>
        <w:spacing w:line="360" w:lineRule="auto"/>
        <w:jc w:val="both"/>
        <w:rPr>
          <w:rFonts w:ascii="Arial" w:hAnsi="Arial" w:cs="Arial"/>
          <w:color w:val="FF0000"/>
          <w:sz w:val="22"/>
          <w:szCs w:val="22"/>
        </w:rPr>
      </w:pPr>
    </w:p>
    <w:p w14:paraId="77625703" w14:textId="77777777" w:rsidR="00BA5CDF" w:rsidRPr="00D4515C" w:rsidRDefault="00BA5CDF" w:rsidP="00B814E8">
      <w:pPr>
        <w:spacing w:line="360" w:lineRule="auto"/>
        <w:jc w:val="both"/>
        <w:rPr>
          <w:rFonts w:ascii="Arial" w:hAnsi="Arial" w:cs="Arial"/>
          <w:b/>
          <w:sz w:val="22"/>
          <w:szCs w:val="22"/>
          <w:lang w:val="pt-BR"/>
        </w:rPr>
      </w:pPr>
      <w:r w:rsidRPr="00D4515C">
        <w:rPr>
          <w:rFonts w:ascii="Arial" w:hAnsi="Arial" w:cs="Arial"/>
          <w:b/>
          <w:sz w:val="22"/>
          <w:szCs w:val="22"/>
          <w:lang w:val="pt-BR"/>
        </w:rPr>
        <w:t>References</w:t>
      </w:r>
    </w:p>
    <w:p w14:paraId="12B106F4" w14:textId="77777777" w:rsidR="00BA5CDF" w:rsidRPr="00EE0BDD" w:rsidRDefault="00BA5CDF" w:rsidP="00B814E8">
      <w:pPr>
        <w:spacing w:line="480" w:lineRule="auto"/>
        <w:ind w:left="720" w:hanging="720"/>
        <w:rPr>
          <w:rFonts w:ascii="Arial" w:hAnsi="Arial" w:cs="Arial"/>
          <w:noProof/>
          <w:sz w:val="22"/>
          <w:szCs w:val="22"/>
        </w:rPr>
      </w:pPr>
    </w:p>
    <w:p w14:paraId="2C6471AB" w14:textId="77777777" w:rsidR="00BA5CDF" w:rsidRPr="00152CE1" w:rsidRDefault="00BA5CDF" w:rsidP="00B814E8">
      <w:pPr>
        <w:spacing w:line="480" w:lineRule="auto"/>
        <w:ind w:left="720" w:hanging="720"/>
        <w:rPr>
          <w:rFonts w:ascii="Arial" w:hAnsi="Arial" w:cs="Arial"/>
          <w:noProof/>
          <w:sz w:val="22"/>
          <w:szCs w:val="22"/>
        </w:rPr>
      </w:pPr>
      <w:r w:rsidRPr="00152CE1">
        <w:rPr>
          <w:rFonts w:ascii="Arial" w:hAnsi="Arial" w:cs="Arial"/>
          <w:sz w:val="22"/>
          <w:szCs w:val="22"/>
        </w:rPr>
        <w:fldChar w:fldCharType="begin"/>
      </w:r>
      <w:r w:rsidRPr="00152CE1">
        <w:rPr>
          <w:rFonts w:ascii="Arial" w:hAnsi="Arial" w:cs="Arial"/>
          <w:sz w:val="22"/>
          <w:szCs w:val="22"/>
        </w:rPr>
        <w:instrText xml:space="preserve"> ADDIN EN.REFLIST </w:instrText>
      </w:r>
      <w:r w:rsidRPr="00152CE1">
        <w:rPr>
          <w:rFonts w:ascii="Arial" w:hAnsi="Arial" w:cs="Arial"/>
          <w:sz w:val="22"/>
          <w:szCs w:val="22"/>
        </w:rPr>
        <w:fldChar w:fldCharType="separate"/>
      </w:r>
      <w:r w:rsidRPr="00152CE1">
        <w:rPr>
          <w:rFonts w:ascii="Arial" w:hAnsi="Arial" w:cs="Arial"/>
          <w:noProof/>
          <w:sz w:val="22"/>
          <w:szCs w:val="22"/>
        </w:rPr>
        <w:t>1.</w:t>
      </w:r>
      <w:r w:rsidRPr="00152CE1">
        <w:rPr>
          <w:rFonts w:ascii="Arial" w:hAnsi="Arial" w:cs="Arial"/>
          <w:noProof/>
          <w:sz w:val="22"/>
          <w:szCs w:val="22"/>
        </w:rPr>
        <w:tab/>
        <w:t xml:space="preserve">Ghazalpour, A. </w:t>
      </w:r>
      <w:r w:rsidRPr="00245CA0">
        <w:rPr>
          <w:rFonts w:ascii="Arial" w:hAnsi="Arial" w:cs="Arial"/>
          <w:i/>
          <w:noProof/>
          <w:sz w:val="22"/>
          <w:szCs w:val="22"/>
        </w:rPr>
        <w:t>et al.</w:t>
      </w:r>
      <w:r w:rsidRPr="00152CE1">
        <w:rPr>
          <w:rFonts w:ascii="Arial" w:hAnsi="Arial" w:cs="Arial"/>
          <w:noProof/>
          <w:sz w:val="22"/>
          <w:szCs w:val="22"/>
        </w:rPr>
        <w:t xml:space="preserve"> Comparative analysis of proteome and transcriptome variation in mouse. </w:t>
      </w:r>
      <w:r w:rsidRPr="00152CE1">
        <w:rPr>
          <w:rFonts w:ascii="Arial" w:hAnsi="Arial" w:cs="Arial"/>
          <w:i/>
          <w:noProof/>
          <w:sz w:val="22"/>
          <w:szCs w:val="22"/>
        </w:rPr>
        <w:t>PLoS Genet</w:t>
      </w:r>
      <w:r w:rsidRPr="00152CE1">
        <w:rPr>
          <w:rFonts w:ascii="Arial" w:hAnsi="Arial" w:cs="Arial"/>
          <w:noProof/>
          <w:sz w:val="22"/>
          <w:szCs w:val="22"/>
        </w:rPr>
        <w:t xml:space="preserve"> </w:t>
      </w:r>
      <w:r w:rsidRPr="00152CE1">
        <w:rPr>
          <w:rFonts w:ascii="Arial" w:hAnsi="Arial" w:cs="Arial"/>
          <w:b/>
          <w:noProof/>
          <w:sz w:val="22"/>
          <w:szCs w:val="22"/>
        </w:rPr>
        <w:t>7</w:t>
      </w:r>
      <w:r w:rsidRPr="00152CE1">
        <w:rPr>
          <w:rFonts w:ascii="Arial" w:hAnsi="Arial" w:cs="Arial"/>
          <w:noProof/>
          <w:sz w:val="22"/>
          <w:szCs w:val="22"/>
        </w:rPr>
        <w:t>, e1001393 (2011).</w:t>
      </w:r>
    </w:p>
    <w:p w14:paraId="24697B59" w14:textId="77777777" w:rsidR="00BA5CDF" w:rsidRPr="00152CE1" w:rsidRDefault="00BA5CDF" w:rsidP="00B814E8">
      <w:pPr>
        <w:spacing w:line="480" w:lineRule="auto"/>
        <w:ind w:left="720" w:hanging="720"/>
        <w:rPr>
          <w:rFonts w:ascii="Arial" w:hAnsi="Arial" w:cs="Arial"/>
          <w:noProof/>
          <w:sz w:val="22"/>
          <w:szCs w:val="22"/>
        </w:rPr>
      </w:pPr>
      <w:r w:rsidRPr="00152CE1">
        <w:rPr>
          <w:rFonts w:ascii="Arial" w:hAnsi="Arial" w:cs="Arial"/>
          <w:noProof/>
          <w:sz w:val="22"/>
          <w:szCs w:val="22"/>
        </w:rPr>
        <w:lastRenderedPageBreak/>
        <w:t>2.</w:t>
      </w:r>
      <w:r w:rsidRPr="00152CE1">
        <w:rPr>
          <w:rFonts w:ascii="Arial" w:hAnsi="Arial" w:cs="Arial"/>
          <w:noProof/>
          <w:sz w:val="22"/>
          <w:szCs w:val="22"/>
        </w:rPr>
        <w:tab/>
        <w:t xml:space="preserve">Foss, E.J. </w:t>
      </w:r>
      <w:r w:rsidRPr="00245CA0">
        <w:rPr>
          <w:rFonts w:ascii="Arial" w:hAnsi="Arial" w:cs="Arial"/>
          <w:i/>
          <w:noProof/>
          <w:sz w:val="22"/>
          <w:szCs w:val="22"/>
        </w:rPr>
        <w:t>et al.</w:t>
      </w:r>
      <w:r w:rsidRPr="00152CE1">
        <w:rPr>
          <w:rFonts w:ascii="Arial" w:hAnsi="Arial" w:cs="Arial"/>
          <w:noProof/>
          <w:sz w:val="22"/>
          <w:szCs w:val="22"/>
        </w:rPr>
        <w:t xml:space="preserve"> Genetic basis of proteome variation in yeast. </w:t>
      </w:r>
      <w:r w:rsidRPr="00152CE1">
        <w:rPr>
          <w:rFonts w:ascii="Arial" w:hAnsi="Arial" w:cs="Arial"/>
          <w:i/>
          <w:noProof/>
          <w:sz w:val="22"/>
          <w:szCs w:val="22"/>
        </w:rPr>
        <w:t>Nat Genet</w:t>
      </w:r>
      <w:r w:rsidRPr="00152CE1">
        <w:rPr>
          <w:rFonts w:ascii="Arial" w:hAnsi="Arial" w:cs="Arial"/>
          <w:noProof/>
          <w:sz w:val="22"/>
          <w:szCs w:val="22"/>
        </w:rPr>
        <w:t xml:space="preserve"> </w:t>
      </w:r>
      <w:r w:rsidRPr="00152CE1">
        <w:rPr>
          <w:rFonts w:ascii="Arial" w:hAnsi="Arial" w:cs="Arial"/>
          <w:b/>
          <w:noProof/>
          <w:sz w:val="22"/>
          <w:szCs w:val="22"/>
        </w:rPr>
        <w:t>39</w:t>
      </w:r>
      <w:r w:rsidRPr="00152CE1">
        <w:rPr>
          <w:rFonts w:ascii="Arial" w:hAnsi="Arial" w:cs="Arial"/>
          <w:noProof/>
          <w:sz w:val="22"/>
          <w:szCs w:val="22"/>
        </w:rPr>
        <w:t>, 1369-1375 (2007).</w:t>
      </w:r>
    </w:p>
    <w:p w14:paraId="7DADD115" w14:textId="77777777" w:rsidR="00BA5CDF" w:rsidRPr="00152CE1" w:rsidRDefault="00BA5CDF" w:rsidP="00B814E8">
      <w:pPr>
        <w:spacing w:line="480" w:lineRule="auto"/>
        <w:ind w:left="720" w:hanging="720"/>
        <w:rPr>
          <w:rFonts w:ascii="Arial" w:hAnsi="Arial" w:cs="Arial"/>
          <w:noProof/>
          <w:sz w:val="22"/>
          <w:szCs w:val="22"/>
        </w:rPr>
      </w:pPr>
      <w:r w:rsidRPr="00152CE1">
        <w:rPr>
          <w:rFonts w:ascii="Arial" w:hAnsi="Arial" w:cs="Arial"/>
          <w:noProof/>
          <w:sz w:val="22"/>
          <w:szCs w:val="22"/>
        </w:rPr>
        <w:t>3.</w:t>
      </w:r>
      <w:r w:rsidRPr="00152CE1">
        <w:rPr>
          <w:rFonts w:ascii="Arial" w:hAnsi="Arial" w:cs="Arial"/>
          <w:noProof/>
          <w:sz w:val="22"/>
          <w:szCs w:val="22"/>
        </w:rPr>
        <w:tab/>
        <w:t xml:space="preserve">Rogers, S. </w:t>
      </w:r>
      <w:r w:rsidRPr="00245CA0">
        <w:rPr>
          <w:rFonts w:ascii="Arial" w:hAnsi="Arial" w:cs="Arial"/>
          <w:i/>
          <w:noProof/>
          <w:sz w:val="22"/>
          <w:szCs w:val="22"/>
        </w:rPr>
        <w:t>et al.</w:t>
      </w:r>
      <w:r w:rsidRPr="00152CE1">
        <w:rPr>
          <w:rFonts w:ascii="Arial" w:hAnsi="Arial" w:cs="Arial"/>
          <w:noProof/>
          <w:sz w:val="22"/>
          <w:szCs w:val="22"/>
        </w:rPr>
        <w:t xml:space="preserve"> Investigating the correspondence between transcriptomic and proteomic expression profiles using coupled cluster models. </w:t>
      </w:r>
      <w:r w:rsidRPr="00152CE1">
        <w:rPr>
          <w:rFonts w:ascii="Arial" w:hAnsi="Arial" w:cs="Arial"/>
          <w:i/>
          <w:noProof/>
          <w:sz w:val="22"/>
          <w:szCs w:val="22"/>
        </w:rPr>
        <w:t>Bioinformatics</w:t>
      </w:r>
      <w:r w:rsidRPr="00152CE1">
        <w:rPr>
          <w:rFonts w:ascii="Arial" w:hAnsi="Arial" w:cs="Arial"/>
          <w:noProof/>
          <w:sz w:val="22"/>
          <w:szCs w:val="22"/>
        </w:rPr>
        <w:t xml:space="preserve"> </w:t>
      </w:r>
      <w:r w:rsidRPr="00152CE1">
        <w:rPr>
          <w:rFonts w:ascii="Arial" w:hAnsi="Arial" w:cs="Arial"/>
          <w:b/>
          <w:noProof/>
          <w:sz w:val="22"/>
          <w:szCs w:val="22"/>
        </w:rPr>
        <w:t>24</w:t>
      </w:r>
      <w:r w:rsidRPr="00152CE1">
        <w:rPr>
          <w:rFonts w:ascii="Arial" w:hAnsi="Arial" w:cs="Arial"/>
          <w:noProof/>
          <w:sz w:val="22"/>
          <w:szCs w:val="22"/>
        </w:rPr>
        <w:t>, 2894-2900 (2008).</w:t>
      </w:r>
    </w:p>
    <w:p w14:paraId="103B04F9" w14:textId="77777777" w:rsidR="00BA5CDF" w:rsidRPr="001D0214" w:rsidRDefault="00BA5CDF" w:rsidP="00B814E8">
      <w:pPr>
        <w:spacing w:line="480" w:lineRule="auto"/>
        <w:ind w:left="720" w:hanging="720"/>
        <w:rPr>
          <w:rFonts w:ascii="Arial" w:hAnsi="Arial" w:cs="Arial"/>
          <w:noProof/>
          <w:sz w:val="22"/>
          <w:szCs w:val="22"/>
        </w:rPr>
      </w:pPr>
      <w:r w:rsidRPr="001D0214">
        <w:rPr>
          <w:rFonts w:ascii="Arial" w:hAnsi="Arial" w:cs="Arial"/>
          <w:noProof/>
          <w:sz w:val="22"/>
          <w:szCs w:val="22"/>
        </w:rPr>
        <w:t>4.</w:t>
      </w:r>
      <w:r w:rsidRPr="001D0214">
        <w:rPr>
          <w:rFonts w:ascii="Arial" w:hAnsi="Arial" w:cs="Arial"/>
          <w:noProof/>
          <w:sz w:val="22"/>
          <w:szCs w:val="22"/>
        </w:rPr>
        <w:tab/>
        <w:t xml:space="preserve">Schwanhausser, B. </w:t>
      </w:r>
      <w:r w:rsidRPr="001D0214">
        <w:rPr>
          <w:rFonts w:ascii="Arial" w:hAnsi="Arial" w:cs="Arial"/>
          <w:i/>
          <w:noProof/>
          <w:sz w:val="22"/>
          <w:szCs w:val="22"/>
        </w:rPr>
        <w:t>et al.</w:t>
      </w:r>
      <w:r w:rsidRPr="001D0214">
        <w:rPr>
          <w:rFonts w:ascii="Arial" w:hAnsi="Arial" w:cs="Arial"/>
          <w:noProof/>
          <w:sz w:val="22"/>
          <w:szCs w:val="22"/>
        </w:rPr>
        <w:t xml:space="preserve"> Global quantification of mammalian gene expression control. </w:t>
      </w:r>
      <w:r w:rsidRPr="001D0214">
        <w:rPr>
          <w:rFonts w:ascii="Arial" w:hAnsi="Arial" w:cs="Arial"/>
          <w:i/>
          <w:noProof/>
          <w:sz w:val="22"/>
          <w:szCs w:val="22"/>
        </w:rPr>
        <w:t>Nature</w:t>
      </w:r>
      <w:r w:rsidRPr="001D0214">
        <w:rPr>
          <w:rFonts w:ascii="Arial" w:hAnsi="Arial" w:cs="Arial"/>
          <w:noProof/>
          <w:sz w:val="22"/>
          <w:szCs w:val="22"/>
        </w:rPr>
        <w:t xml:space="preserve"> </w:t>
      </w:r>
      <w:r w:rsidRPr="001D0214">
        <w:rPr>
          <w:rFonts w:ascii="Arial" w:hAnsi="Arial" w:cs="Arial"/>
          <w:b/>
          <w:noProof/>
          <w:sz w:val="22"/>
          <w:szCs w:val="22"/>
        </w:rPr>
        <w:t>473</w:t>
      </w:r>
      <w:r w:rsidRPr="001D0214">
        <w:rPr>
          <w:rFonts w:ascii="Arial" w:hAnsi="Arial" w:cs="Arial"/>
          <w:noProof/>
          <w:sz w:val="22"/>
          <w:szCs w:val="22"/>
        </w:rPr>
        <w:t>, 337-342 (2011).</w:t>
      </w:r>
    </w:p>
    <w:p w14:paraId="433A7F20" w14:textId="77777777" w:rsidR="00BA5CDF" w:rsidRPr="00152CE1" w:rsidRDefault="00BA5CDF" w:rsidP="00B814E8">
      <w:pPr>
        <w:spacing w:line="480" w:lineRule="auto"/>
        <w:ind w:left="720" w:hanging="720"/>
        <w:rPr>
          <w:rFonts w:ascii="Arial" w:hAnsi="Arial" w:cs="Arial"/>
          <w:noProof/>
          <w:sz w:val="22"/>
          <w:szCs w:val="22"/>
        </w:rPr>
      </w:pPr>
      <w:r w:rsidRPr="00152CE1">
        <w:rPr>
          <w:rFonts w:ascii="Arial" w:hAnsi="Arial" w:cs="Arial"/>
          <w:noProof/>
          <w:sz w:val="22"/>
          <w:szCs w:val="22"/>
        </w:rPr>
        <w:t>5.</w:t>
      </w:r>
      <w:r w:rsidRPr="00152CE1">
        <w:rPr>
          <w:rFonts w:ascii="Arial" w:hAnsi="Arial" w:cs="Arial"/>
          <w:noProof/>
          <w:sz w:val="22"/>
          <w:szCs w:val="22"/>
        </w:rPr>
        <w:tab/>
        <w:t xml:space="preserve">Mann, M. Functional and quantitative proteomics using SILAC. </w:t>
      </w:r>
      <w:r w:rsidRPr="00152CE1">
        <w:rPr>
          <w:rFonts w:ascii="Arial" w:hAnsi="Arial" w:cs="Arial"/>
          <w:i/>
          <w:noProof/>
          <w:sz w:val="22"/>
          <w:szCs w:val="22"/>
        </w:rPr>
        <w:t>Nat Rev Mol Cell Biol</w:t>
      </w:r>
      <w:r w:rsidRPr="00152CE1">
        <w:rPr>
          <w:rFonts w:ascii="Arial" w:hAnsi="Arial" w:cs="Arial"/>
          <w:noProof/>
          <w:sz w:val="22"/>
          <w:szCs w:val="22"/>
        </w:rPr>
        <w:t xml:space="preserve"> </w:t>
      </w:r>
      <w:r w:rsidRPr="00152CE1">
        <w:rPr>
          <w:rFonts w:ascii="Arial" w:hAnsi="Arial" w:cs="Arial"/>
          <w:b/>
          <w:noProof/>
          <w:sz w:val="22"/>
          <w:szCs w:val="22"/>
        </w:rPr>
        <w:t>7</w:t>
      </w:r>
      <w:r w:rsidRPr="00152CE1">
        <w:rPr>
          <w:rFonts w:ascii="Arial" w:hAnsi="Arial" w:cs="Arial"/>
          <w:noProof/>
          <w:sz w:val="22"/>
          <w:szCs w:val="22"/>
        </w:rPr>
        <w:t>, 952-958 (2006).</w:t>
      </w:r>
    </w:p>
    <w:p w14:paraId="362BD115" w14:textId="77777777" w:rsidR="00BA5CDF" w:rsidRPr="00152CE1" w:rsidRDefault="00BA5CDF" w:rsidP="00B814E8">
      <w:pPr>
        <w:spacing w:line="480" w:lineRule="auto"/>
        <w:ind w:left="720" w:hanging="720"/>
        <w:rPr>
          <w:rFonts w:ascii="Arial" w:hAnsi="Arial" w:cs="Arial"/>
          <w:noProof/>
          <w:sz w:val="22"/>
          <w:szCs w:val="22"/>
        </w:rPr>
      </w:pPr>
      <w:r>
        <w:rPr>
          <w:rFonts w:ascii="Arial" w:hAnsi="Arial" w:cs="Arial"/>
          <w:noProof/>
          <w:sz w:val="22"/>
          <w:szCs w:val="22"/>
        </w:rPr>
        <w:t xml:space="preserve"> </w:t>
      </w:r>
      <w:r w:rsidRPr="00152CE1">
        <w:rPr>
          <w:rFonts w:ascii="Arial" w:hAnsi="Arial" w:cs="Arial"/>
          <w:noProof/>
          <w:sz w:val="22"/>
          <w:szCs w:val="22"/>
        </w:rPr>
        <w:t>6.</w:t>
      </w:r>
      <w:r w:rsidRPr="00152CE1">
        <w:rPr>
          <w:rFonts w:ascii="Arial" w:hAnsi="Arial" w:cs="Arial"/>
          <w:noProof/>
          <w:sz w:val="22"/>
          <w:szCs w:val="22"/>
        </w:rPr>
        <w:tab/>
        <w:t xml:space="preserve">Geiger, T. </w:t>
      </w:r>
      <w:r w:rsidRPr="00245CA0">
        <w:rPr>
          <w:rFonts w:ascii="Arial" w:hAnsi="Arial" w:cs="Arial"/>
          <w:i/>
          <w:noProof/>
          <w:sz w:val="22"/>
          <w:szCs w:val="22"/>
        </w:rPr>
        <w:t>et al.</w:t>
      </w:r>
      <w:r w:rsidRPr="00152CE1">
        <w:rPr>
          <w:rFonts w:ascii="Arial" w:hAnsi="Arial" w:cs="Arial"/>
          <w:noProof/>
          <w:sz w:val="22"/>
          <w:szCs w:val="22"/>
        </w:rPr>
        <w:t xml:space="preserve"> Use of stable isotope labeling by amino acids in cell culture as a spike-in standard in quantitative proteomics. </w:t>
      </w:r>
      <w:r w:rsidRPr="00152CE1">
        <w:rPr>
          <w:rFonts w:ascii="Arial" w:hAnsi="Arial" w:cs="Arial"/>
          <w:i/>
          <w:noProof/>
          <w:sz w:val="22"/>
          <w:szCs w:val="22"/>
        </w:rPr>
        <w:t>Nat Protoc</w:t>
      </w:r>
      <w:r w:rsidRPr="00152CE1">
        <w:rPr>
          <w:rFonts w:ascii="Arial" w:hAnsi="Arial" w:cs="Arial"/>
          <w:noProof/>
          <w:sz w:val="22"/>
          <w:szCs w:val="22"/>
        </w:rPr>
        <w:t xml:space="preserve"> </w:t>
      </w:r>
      <w:r w:rsidRPr="00152CE1">
        <w:rPr>
          <w:rFonts w:ascii="Arial" w:hAnsi="Arial" w:cs="Arial"/>
          <w:b/>
          <w:noProof/>
          <w:sz w:val="22"/>
          <w:szCs w:val="22"/>
        </w:rPr>
        <w:t>6</w:t>
      </w:r>
      <w:r w:rsidRPr="00152CE1">
        <w:rPr>
          <w:rFonts w:ascii="Arial" w:hAnsi="Arial" w:cs="Arial"/>
          <w:noProof/>
          <w:sz w:val="22"/>
          <w:szCs w:val="22"/>
        </w:rPr>
        <w:t>, 147-157 (2011).</w:t>
      </w:r>
    </w:p>
    <w:p w14:paraId="4A00E008" w14:textId="77777777" w:rsidR="00BA5CDF" w:rsidRPr="00152CE1" w:rsidRDefault="00BA5CDF" w:rsidP="00B814E8">
      <w:pPr>
        <w:spacing w:line="480" w:lineRule="auto"/>
        <w:ind w:left="720" w:hanging="720"/>
        <w:rPr>
          <w:rFonts w:ascii="Arial" w:hAnsi="Arial" w:cs="Arial"/>
          <w:noProof/>
          <w:sz w:val="22"/>
          <w:szCs w:val="22"/>
        </w:rPr>
      </w:pPr>
      <w:r w:rsidRPr="00152CE1">
        <w:rPr>
          <w:rFonts w:ascii="Arial" w:hAnsi="Arial" w:cs="Arial"/>
          <w:noProof/>
          <w:sz w:val="22"/>
          <w:szCs w:val="22"/>
        </w:rPr>
        <w:t>7.</w:t>
      </w:r>
      <w:r w:rsidRPr="00152CE1">
        <w:rPr>
          <w:rFonts w:ascii="Arial" w:hAnsi="Arial" w:cs="Arial"/>
          <w:noProof/>
          <w:sz w:val="22"/>
          <w:szCs w:val="22"/>
        </w:rPr>
        <w:tab/>
        <w:t xml:space="preserve">Schwanhausser, B., Gossen, M., Dittmar, G. &amp; Selbach, M. Global analysis of cellular protein translation by pulsed SILAC. </w:t>
      </w:r>
      <w:r w:rsidRPr="00152CE1">
        <w:rPr>
          <w:rFonts w:ascii="Arial" w:hAnsi="Arial" w:cs="Arial"/>
          <w:i/>
          <w:noProof/>
          <w:sz w:val="22"/>
          <w:szCs w:val="22"/>
        </w:rPr>
        <w:t>Proteomics</w:t>
      </w:r>
      <w:r w:rsidRPr="00152CE1">
        <w:rPr>
          <w:rFonts w:ascii="Arial" w:hAnsi="Arial" w:cs="Arial"/>
          <w:noProof/>
          <w:sz w:val="22"/>
          <w:szCs w:val="22"/>
        </w:rPr>
        <w:t xml:space="preserve"> </w:t>
      </w:r>
      <w:r w:rsidRPr="00152CE1">
        <w:rPr>
          <w:rFonts w:ascii="Arial" w:hAnsi="Arial" w:cs="Arial"/>
          <w:b/>
          <w:noProof/>
          <w:sz w:val="22"/>
          <w:szCs w:val="22"/>
        </w:rPr>
        <w:t>9</w:t>
      </w:r>
      <w:r w:rsidRPr="00152CE1">
        <w:rPr>
          <w:rFonts w:ascii="Arial" w:hAnsi="Arial" w:cs="Arial"/>
          <w:noProof/>
          <w:sz w:val="22"/>
          <w:szCs w:val="22"/>
        </w:rPr>
        <w:t>, 205-209 (2009).</w:t>
      </w:r>
    </w:p>
    <w:p w14:paraId="1E9F5EBC" w14:textId="77777777" w:rsidR="00BA5CDF" w:rsidRPr="00152CE1" w:rsidRDefault="00BA5CDF" w:rsidP="00B814E8">
      <w:pPr>
        <w:spacing w:line="480" w:lineRule="auto"/>
        <w:ind w:left="720" w:hanging="720"/>
        <w:rPr>
          <w:rFonts w:ascii="Arial" w:hAnsi="Arial" w:cs="Arial"/>
          <w:noProof/>
          <w:sz w:val="22"/>
          <w:szCs w:val="22"/>
        </w:rPr>
      </w:pPr>
      <w:r w:rsidRPr="00152CE1">
        <w:rPr>
          <w:rFonts w:ascii="Arial" w:hAnsi="Arial" w:cs="Arial"/>
          <w:noProof/>
          <w:sz w:val="22"/>
          <w:szCs w:val="22"/>
        </w:rPr>
        <w:t>8.</w:t>
      </w:r>
      <w:r w:rsidRPr="00152CE1">
        <w:rPr>
          <w:rFonts w:ascii="Arial" w:hAnsi="Arial" w:cs="Arial"/>
          <w:noProof/>
          <w:sz w:val="22"/>
          <w:szCs w:val="22"/>
        </w:rPr>
        <w:tab/>
        <w:t xml:space="preserve">Dieterich, D.C., Link, A.J., Graumann, J., Tirrell, D.A. &amp; Schuman, E.M. Selective identification of newly synthesized proteins in mammalian cells using bioorthogonal noncanonical amino acid tagging (BONCAT). </w:t>
      </w:r>
      <w:r w:rsidRPr="00152CE1">
        <w:rPr>
          <w:rFonts w:ascii="Arial" w:hAnsi="Arial" w:cs="Arial"/>
          <w:i/>
          <w:noProof/>
          <w:sz w:val="22"/>
          <w:szCs w:val="22"/>
        </w:rPr>
        <w:t>Proc Natl Acad Sci U S A</w:t>
      </w:r>
      <w:r w:rsidRPr="00152CE1">
        <w:rPr>
          <w:rFonts w:ascii="Arial" w:hAnsi="Arial" w:cs="Arial"/>
          <w:noProof/>
          <w:sz w:val="22"/>
          <w:szCs w:val="22"/>
        </w:rPr>
        <w:t xml:space="preserve"> </w:t>
      </w:r>
      <w:r w:rsidRPr="00152CE1">
        <w:rPr>
          <w:rFonts w:ascii="Arial" w:hAnsi="Arial" w:cs="Arial"/>
          <w:b/>
          <w:noProof/>
          <w:sz w:val="22"/>
          <w:szCs w:val="22"/>
        </w:rPr>
        <w:t>103</w:t>
      </w:r>
      <w:r w:rsidRPr="00152CE1">
        <w:rPr>
          <w:rFonts w:ascii="Arial" w:hAnsi="Arial" w:cs="Arial"/>
          <w:noProof/>
          <w:sz w:val="22"/>
          <w:szCs w:val="22"/>
        </w:rPr>
        <w:t>, 9482-9487 (2006).</w:t>
      </w:r>
    </w:p>
    <w:p w14:paraId="6302253E" w14:textId="77777777" w:rsidR="00BA5CDF" w:rsidRPr="00152CE1" w:rsidRDefault="00BA5CDF" w:rsidP="00B814E8">
      <w:pPr>
        <w:spacing w:line="480" w:lineRule="auto"/>
        <w:ind w:left="720" w:hanging="720"/>
        <w:rPr>
          <w:rFonts w:ascii="Arial" w:hAnsi="Arial" w:cs="Arial"/>
          <w:noProof/>
          <w:sz w:val="22"/>
          <w:szCs w:val="22"/>
        </w:rPr>
      </w:pPr>
      <w:r w:rsidRPr="00152CE1">
        <w:rPr>
          <w:rFonts w:ascii="Arial" w:hAnsi="Arial" w:cs="Arial"/>
          <w:noProof/>
          <w:sz w:val="22"/>
          <w:szCs w:val="22"/>
        </w:rPr>
        <w:t>9.</w:t>
      </w:r>
      <w:r w:rsidRPr="00152CE1">
        <w:rPr>
          <w:rFonts w:ascii="Arial" w:hAnsi="Arial" w:cs="Arial"/>
          <w:noProof/>
          <w:sz w:val="22"/>
          <w:szCs w:val="22"/>
        </w:rPr>
        <w:tab/>
        <w:t xml:space="preserve">Dieterich, D.C. </w:t>
      </w:r>
      <w:r w:rsidRPr="00245CA0">
        <w:rPr>
          <w:rFonts w:ascii="Arial" w:hAnsi="Arial" w:cs="Arial"/>
          <w:i/>
          <w:noProof/>
          <w:sz w:val="22"/>
          <w:szCs w:val="22"/>
        </w:rPr>
        <w:t>et al.</w:t>
      </w:r>
      <w:r w:rsidRPr="00152CE1">
        <w:rPr>
          <w:rFonts w:ascii="Arial" w:hAnsi="Arial" w:cs="Arial"/>
          <w:noProof/>
          <w:sz w:val="22"/>
          <w:szCs w:val="22"/>
        </w:rPr>
        <w:t xml:space="preserve"> Labeling, detection and identification of newly synthesized proteomes with bioorthogonal non-canonical amino-acid tagging. </w:t>
      </w:r>
      <w:r w:rsidRPr="00152CE1">
        <w:rPr>
          <w:rFonts w:ascii="Arial" w:hAnsi="Arial" w:cs="Arial"/>
          <w:i/>
          <w:noProof/>
          <w:sz w:val="22"/>
          <w:szCs w:val="22"/>
        </w:rPr>
        <w:t>Nat Protoc</w:t>
      </w:r>
      <w:r w:rsidRPr="00152CE1">
        <w:rPr>
          <w:rFonts w:ascii="Arial" w:hAnsi="Arial" w:cs="Arial"/>
          <w:noProof/>
          <w:sz w:val="22"/>
          <w:szCs w:val="22"/>
        </w:rPr>
        <w:t xml:space="preserve"> </w:t>
      </w:r>
      <w:r w:rsidRPr="00152CE1">
        <w:rPr>
          <w:rFonts w:ascii="Arial" w:hAnsi="Arial" w:cs="Arial"/>
          <w:b/>
          <w:noProof/>
          <w:sz w:val="22"/>
          <w:szCs w:val="22"/>
        </w:rPr>
        <w:t>2</w:t>
      </w:r>
      <w:r w:rsidRPr="00152CE1">
        <w:rPr>
          <w:rFonts w:ascii="Arial" w:hAnsi="Arial" w:cs="Arial"/>
          <w:noProof/>
          <w:sz w:val="22"/>
          <w:szCs w:val="22"/>
        </w:rPr>
        <w:t>, 532-540 (2007).</w:t>
      </w:r>
    </w:p>
    <w:p w14:paraId="645B9848" w14:textId="77777777" w:rsidR="00BA5CDF" w:rsidRPr="00152CE1" w:rsidRDefault="00BA5CDF" w:rsidP="00B814E8">
      <w:pPr>
        <w:spacing w:line="480" w:lineRule="auto"/>
        <w:ind w:left="720" w:hanging="720"/>
        <w:rPr>
          <w:rFonts w:ascii="Arial" w:hAnsi="Arial" w:cs="Arial"/>
          <w:noProof/>
          <w:sz w:val="22"/>
          <w:szCs w:val="22"/>
        </w:rPr>
      </w:pPr>
      <w:r w:rsidRPr="00152CE1">
        <w:rPr>
          <w:rFonts w:ascii="Arial" w:hAnsi="Arial" w:cs="Arial"/>
          <w:noProof/>
          <w:sz w:val="22"/>
          <w:szCs w:val="22"/>
        </w:rPr>
        <w:t>10.</w:t>
      </w:r>
      <w:r w:rsidRPr="00152CE1">
        <w:rPr>
          <w:rFonts w:ascii="Arial" w:hAnsi="Arial" w:cs="Arial"/>
          <w:noProof/>
          <w:sz w:val="22"/>
          <w:szCs w:val="22"/>
        </w:rPr>
        <w:tab/>
        <w:t xml:space="preserve">Van Kasteren, S.I., Kramer, H.B., Gamblin, D.P. &amp; Davis, B.G. Site-selective glycosylation of proteins: creating synthetic glycoproteins. </w:t>
      </w:r>
      <w:r w:rsidRPr="00152CE1">
        <w:rPr>
          <w:rFonts w:ascii="Arial" w:hAnsi="Arial" w:cs="Arial"/>
          <w:i/>
          <w:noProof/>
          <w:sz w:val="22"/>
          <w:szCs w:val="22"/>
        </w:rPr>
        <w:t>Nat Protoc</w:t>
      </w:r>
      <w:r w:rsidRPr="00152CE1">
        <w:rPr>
          <w:rFonts w:ascii="Arial" w:hAnsi="Arial" w:cs="Arial"/>
          <w:noProof/>
          <w:sz w:val="22"/>
          <w:szCs w:val="22"/>
        </w:rPr>
        <w:t xml:space="preserve"> </w:t>
      </w:r>
      <w:r w:rsidRPr="00152CE1">
        <w:rPr>
          <w:rFonts w:ascii="Arial" w:hAnsi="Arial" w:cs="Arial"/>
          <w:b/>
          <w:noProof/>
          <w:sz w:val="22"/>
          <w:szCs w:val="22"/>
        </w:rPr>
        <w:t>2</w:t>
      </w:r>
      <w:r w:rsidRPr="00152CE1">
        <w:rPr>
          <w:rFonts w:ascii="Arial" w:hAnsi="Arial" w:cs="Arial"/>
          <w:noProof/>
          <w:sz w:val="22"/>
          <w:szCs w:val="22"/>
        </w:rPr>
        <w:t>, 3185-3194 (2007).</w:t>
      </w:r>
    </w:p>
    <w:p w14:paraId="28EDFD6A" w14:textId="77777777" w:rsidR="00BA5CDF" w:rsidRPr="00152CE1" w:rsidRDefault="00BA5CDF" w:rsidP="00B814E8">
      <w:pPr>
        <w:spacing w:line="480" w:lineRule="auto"/>
        <w:ind w:left="720" w:hanging="720"/>
        <w:rPr>
          <w:rFonts w:ascii="Arial" w:hAnsi="Arial" w:cs="Arial"/>
          <w:noProof/>
          <w:sz w:val="22"/>
          <w:szCs w:val="22"/>
        </w:rPr>
      </w:pPr>
      <w:r w:rsidRPr="00152CE1">
        <w:rPr>
          <w:rFonts w:ascii="Arial" w:hAnsi="Arial" w:cs="Arial"/>
          <w:noProof/>
          <w:sz w:val="22"/>
          <w:szCs w:val="22"/>
        </w:rPr>
        <w:t>11.</w:t>
      </w:r>
      <w:r w:rsidRPr="00152CE1">
        <w:rPr>
          <w:rFonts w:ascii="Arial" w:hAnsi="Arial" w:cs="Arial"/>
          <w:noProof/>
          <w:sz w:val="22"/>
          <w:szCs w:val="22"/>
        </w:rPr>
        <w:tab/>
        <w:t xml:space="preserve">van Kasteren, S.I. </w:t>
      </w:r>
      <w:r w:rsidRPr="00245CA0">
        <w:rPr>
          <w:rFonts w:ascii="Arial" w:hAnsi="Arial" w:cs="Arial"/>
          <w:i/>
          <w:noProof/>
          <w:sz w:val="22"/>
          <w:szCs w:val="22"/>
        </w:rPr>
        <w:t>et al.</w:t>
      </w:r>
      <w:r w:rsidRPr="00152CE1">
        <w:rPr>
          <w:rFonts w:ascii="Arial" w:hAnsi="Arial" w:cs="Arial"/>
          <w:noProof/>
          <w:sz w:val="22"/>
          <w:szCs w:val="22"/>
        </w:rPr>
        <w:t xml:space="preserve"> Expanding the diversity of chemical protein modification allows post-translational mimicry. </w:t>
      </w:r>
      <w:r w:rsidRPr="00152CE1">
        <w:rPr>
          <w:rFonts w:ascii="Arial" w:hAnsi="Arial" w:cs="Arial"/>
          <w:i/>
          <w:noProof/>
          <w:sz w:val="22"/>
          <w:szCs w:val="22"/>
        </w:rPr>
        <w:t>Nature</w:t>
      </w:r>
      <w:r w:rsidRPr="00152CE1">
        <w:rPr>
          <w:rFonts w:ascii="Arial" w:hAnsi="Arial" w:cs="Arial"/>
          <w:noProof/>
          <w:sz w:val="22"/>
          <w:szCs w:val="22"/>
        </w:rPr>
        <w:t xml:space="preserve"> </w:t>
      </w:r>
      <w:r w:rsidRPr="00152CE1">
        <w:rPr>
          <w:rFonts w:ascii="Arial" w:hAnsi="Arial" w:cs="Arial"/>
          <w:b/>
          <w:noProof/>
          <w:sz w:val="22"/>
          <w:szCs w:val="22"/>
        </w:rPr>
        <w:t>446</w:t>
      </w:r>
      <w:r w:rsidRPr="00152CE1">
        <w:rPr>
          <w:rFonts w:ascii="Arial" w:hAnsi="Arial" w:cs="Arial"/>
          <w:noProof/>
          <w:sz w:val="22"/>
          <w:szCs w:val="22"/>
        </w:rPr>
        <w:t>, 1105-1109 (2007).</w:t>
      </w:r>
    </w:p>
    <w:p w14:paraId="4D1F9DA1" w14:textId="77777777" w:rsidR="00BA5CDF" w:rsidRPr="00152CE1" w:rsidRDefault="00BA5CDF" w:rsidP="00B814E8">
      <w:pPr>
        <w:spacing w:line="480" w:lineRule="auto"/>
        <w:ind w:left="720" w:hanging="720"/>
        <w:rPr>
          <w:rFonts w:ascii="Arial" w:hAnsi="Arial" w:cs="Arial"/>
          <w:noProof/>
          <w:sz w:val="22"/>
          <w:szCs w:val="22"/>
        </w:rPr>
      </w:pPr>
      <w:r w:rsidRPr="00152CE1">
        <w:rPr>
          <w:rFonts w:ascii="Arial" w:hAnsi="Arial" w:cs="Arial"/>
          <w:noProof/>
          <w:sz w:val="22"/>
          <w:szCs w:val="22"/>
        </w:rPr>
        <w:t>12.</w:t>
      </w:r>
      <w:r w:rsidRPr="00152CE1">
        <w:rPr>
          <w:rFonts w:ascii="Arial" w:hAnsi="Arial" w:cs="Arial"/>
          <w:noProof/>
          <w:sz w:val="22"/>
          <w:szCs w:val="22"/>
        </w:rPr>
        <w:tab/>
        <w:t xml:space="preserve">Szychowski, J. </w:t>
      </w:r>
      <w:r w:rsidRPr="00245CA0">
        <w:rPr>
          <w:rFonts w:ascii="Arial" w:hAnsi="Arial" w:cs="Arial"/>
          <w:i/>
          <w:noProof/>
          <w:sz w:val="22"/>
          <w:szCs w:val="22"/>
        </w:rPr>
        <w:t>et al.</w:t>
      </w:r>
      <w:r w:rsidRPr="00152CE1">
        <w:rPr>
          <w:rFonts w:ascii="Arial" w:hAnsi="Arial" w:cs="Arial"/>
          <w:noProof/>
          <w:sz w:val="22"/>
          <w:szCs w:val="22"/>
        </w:rPr>
        <w:t xml:space="preserve"> Cleavable biotin probes for labeling of biomolecules via azide-alkyne cycloaddition. </w:t>
      </w:r>
      <w:r w:rsidRPr="00152CE1">
        <w:rPr>
          <w:rFonts w:ascii="Arial" w:hAnsi="Arial" w:cs="Arial"/>
          <w:i/>
          <w:noProof/>
          <w:sz w:val="22"/>
          <w:szCs w:val="22"/>
        </w:rPr>
        <w:t>J Am Chem Soc</w:t>
      </w:r>
      <w:r w:rsidRPr="00152CE1">
        <w:rPr>
          <w:rFonts w:ascii="Arial" w:hAnsi="Arial" w:cs="Arial"/>
          <w:noProof/>
          <w:sz w:val="22"/>
          <w:szCs w:val="22"/>
        </w:rPr>
        <w:t xml:space="preserve"> </w:t>
      </w:r>
      <w:r w:rsidRPr="00152CE1">
        <w:rPr>
          <w:rFonts w:ascii="Arial" w:hAnsi="Arial" w:cs="Arial"/>
          <w:b/>
          <w:noProof/>
          <w:sz w:val="22"/>
          <w:szCs w:val="22"/>
        </w:rPr>
        <w:t>132</w:t>
      </w:r>
      <w:r w:rsidRPr="00152CE1">
        <w:rPr>
          <w:rFonts w:ascii="Arial" w:hAnsi="Arial" w:cs="Arial"/>
          <w:noProof/>
          <w:sz w:val="22"/>
          <w:szCs w:val="22"/>
        </w:rPr>
        <w:t>, 18351-18360 (2010).</w:t>
      </w:r>
    </w:p>
    <w:p w14:paraId="50EF0653" w14:textId="77777777" w:rsidR="00BA5CDF" w:rsidRPr="00152CE1" w:rsidRDefault="00BA5CDF" w:rsidP="00B814E8">
      <w:pPr>
        <w:spacing w:line="480" w:lineRule="auto"/>
        <w:ind w:left="720" w:hanging="720"/>
        <w:rPr>
          <w:rFonts w:ascii="Arial" w:hAnsi="Arial" w:cs="Arial"/>
          <w:noProof/>
          <w:sz w:val="22"/>
          <w:szCs w:val="22"/>
        </w:rPr>
      </w:pPr>
      <w:r w:rsidRPr="00152CE1">
        <w:rPr>
          <w:rFonts w:ascii="Arial" w:hAnsi="Arial" w:cs="Arial"/>
          <w:noProof/>
          <w:sz w:val="22"/>
          <w:szCs w:val="22"/>
        </w:rPr>
        <w:lastRenderedPageBreak/>
        <w:t>13.</w:t>
      </w:r>
      <w:r w:rsidRPr="00152CE1">
        <w:rPr>
          <w:rFonts w:ascii="Arial" w:hAnsi="Arial" w:cs="Arial"/>
          <w:noProof/>
          <w:sz w:val="22"/>
          <w:szCs w:val="22"/>
        </w:rPr>
        <w:tab/>
        <w:t xml:space="preserve">Cox, J. &amp; Mann, M. MaxQuant enables high peptide identification rates, individualized p.p.b.-range mass accuracies and proteome-wide protein quantification. </w:t>
      </w:r>
      <w:r w:rsidRPr="00152CE1">
        <w:rPr>
          <w:rFonts w:ascii="Arial" w:hAnsi="Arial" w:cs="Arial"/>
          <w:i/>
          <w:noProof/>
          <w:sz w:val="22"/>
          <w:szCs w:val="22"/>
        </w:rPr>
        <w:t>Nature biotechnology</w:t>
      </w:r>
      <w:r w:rsidRPr="00152CE1">
        <w:rPr>
          <w:rFonts w:ascii="Arial" w:hAnsi="Arial" w:cs="Arial"/>
          <w:noProof/>
          <w:sz w:val="22"/>
          <w:szCs w:val="22"/>
        </w:rPr>
        <w:t xml:space="preserve"> </w:t>
      </w:r>
      <w:r w:rsidRPr="00152CE1">
        <w:rPr>
          <w:rFonts w:ascii="Arial" w:hAnsi="Arial" w:cs="Arial"/>
          <w:b/>
          <w:noProof/>
          <w:sz w:val="22"/>
          <w:szCs w:val="22"/>
        </w:rPr>
        <w:t>26</w:t>
      </w:r>
      <w:r w:rsidRPr="00152CE1">
        <w:rPr>
          <w:rFonts w:ascii="Arial" w:hAnsi="Arial" w:cs="Arial"/>
          <w:noProof/>
          <w:sz w:val="22"/>
          <w:szCs w:val="22"/>
        </w:rPr>
        <w:t>, 1367-1372 (2008).</w:t>
      </w:r>
    </w:p>
    <w:p w14:paraId="7CD27A03" w14:textId="77777777" w:rsidR="00BA5CDF" w:rsidRPr="001D0214" w:rsidRDefault="00BA5CDF" w:rsidP="00B814E8">
      <w:pPr>
        <w:spacing w:line="480" w:lineRule="auto"/>
        <w:ind w:left="720" w:hanging="720"/>
        <w:rPr>
          <w:rFonts w:ascii="Arial" w:hAnsi="Arial" w:cs="Arial"/>
          <w:noProof/>
          <w:sz w:val="22"/>
          <w:szCs w:val="22"/>
        </w:rPr>
      </w:pPr>
      <w:r w:rsidRPr="00152CE1">
        <w:rPr>
          <w:rFonts w:ascii="Arial" w:hAnsi="Arial" w:cs="Arial"/>
          <w:noProof/>
          <w:sz w:val="22"/>
          <w:szCs w:val="22"/>
        </w:rPr>
        <w:t>14</w:t>
      </w:r>
      <w:r w:rsidRPr="001D0214">
        <w:rPr>
          <w:rFonts w:ascii="Arial" w:hAnsi="Arial" w:cs="Arial"/>
          <w:noProof/>
          <w:sz w:val="22"/>
          <w:szCs w:val="22"/>
        </w:rPr>
        <w:t>.</w:t>
      </w:r>
      <w:r w:rsidRPr="001D0214">
        <w:rPr>
          <w:rFonts w:ascii="Arial" w:hAnsi="Arial" w:cs="Arial"/>
          <w:noProof/>
          <w:sz w:val="22"/>
          <w:szCs w:val="22"/>
        </w:rPr>
        <w:tab/>
        <w:t xml:space="preserve">Smyth, G.K. in </w:t>
      </w:r>
      <w:r w:rsidRPr="001D0214">
        <w:rPr>
          <w:rFonts w:ascii="Arial" w:hAnsi="Arial" w:cs="Arial"/>
          <w:i/>
          <w:iCs/>
          <w:noProof/>
          <w:sz w:val="22"/>
          <w:szCs w:val="22"/>
        </w:rPr>
        <w:t>Bioinformatics and Computational Biology Solutions using R and Bioconductor</w:t>
      </w:r>
      <w:r w:rsidRPr="001D0214">
        <w:rPr>
          <w:rFonts w:ascii="Arial" w:hAnsi="Arial" w:cs="Arial"/>
          <w:noProof/>
          <w:sz w:val="22"/>
          <w:szCs w:val="22"/>
        </w:rPr>
        <w:t xml:space="preserve"> (eds. Gentleman, R., Dudoit, S., Irizarry, R., Huber, W.) 397-420 (Springer, New York; 2005).</w:t>
      </w:r>
    </w:p>
    <w:p w14:paraId="319FB974" w14:textId="77777777" w:rsidR="00BA5CDF" w:rsidRDefault="00BA5CDF" w:rsidP="00B814E8">
      <w:pPr>
        <w:spacing w:line="480" w:lineRule="auto"/>
        <w:ind w:left="720" w:hanging="720"/>
        <w:rPr>
          <w:ins w:id="84" w:author="kkatsch" w:date="2013-02-08T11:01:00Z"/>
          <w:rFonts w:ascii="Arial" w:hAnsi="Arial" w:cs="Arial"/>
          <w:noProof/>
          <w:sz w:val="22"/>
          <w:szCs w:val="22"/>
        </w:rPr>
      </w:pPr>
      <w:r w:rsidRPr="00152CE1">
        <w:rPr>
          <w:rFonts w:ascii="Arial" w:hAnsi="Arial" w:cs="Arial"/>
          <w:noProof/>
          <w:sz w:val="22"/>
          <w:szCs w:val="22"/>
        </w:rPr>
        <w:t>15.</w:t>
      </w:r>
      <w:r w:rsidRPr="00152CE1">
        <w:rPr>
          <w:rFonts w:ascii="Arial" w:hAnsi="Arial" w:cs="Arial"/>
          <w:noProof/>
          <w:sz w:val="22"/>
          <w:szCs w:val="22"/>
        </w:rPr>
        <w:tab/>
        <w:t xml:space="preserve">Diehn, M. </w:t>
      </w:r>
      <w:r w:rsidRPr="00245CA0">
        <w:rPr>
          <w:rFonts w:ascii="Arial" w:hAnsi="Arial" w:cs="Arial"/>
          <w:i/>
          <w:noProof/>
          <w:sz w:val="22"/>
          <w:szCs w:val="22"/>
        </w:rPr>
        <w:t>et al.</w:t>
      </w:r>
      <w:r w:rsidRPr="00152CE1">
        <w:rPr>
          <w:rFonts w:ascii="Arial" w:hAnsi="Arial" w:cs="Arial"/>
          <w:noProof/>
          <w:sz w:val="22"/>
          <w:szCs w:val="22"/>
        </w:rPr>
        <w:t xml:space="preserve"> Genomic expression programs and the integration of the CD28 costimulatory signal in T cell activation. </w:t>
      </w:r>
      <w:r w:rsidRPr="00152CE1">
        <w:rPr>
          <w:rFonts w:ascii="Arial" w:hAnsi="Arial" w:cs="Arial"/>
          <w:i/>
          <w:noProof/>
          <w:sz w:val="22"/>
          <w:szCs w:val="22"/>
        </w:rPr>
        <w:t>Proc Natl Acad Sci U S A</w:t>
      </w:r>
      <w:r w:rsidRPr="00152CE1">
        <w:rPr>
          <w:rFonts w:ascii="Arial" w:hAnsi="Arial" w:cs="Arial"/>
          <w:noProof/>
          <w:sz w:val="22"/>
          <w:szCs w:val="22"/>
        </w:rPr>
        <w:t xml:space="preserve"> </w:t>
      </w:r>
      <w:r w:rsidRPr="00152CE1">
        <w:rPr>
          <w:rFonts w:ascii="Arial" w:hAnsi="Arial" w:cs="Arial"/>
          <w:b/>
          <w:noProof/>
          <w:sz w:val="22"/>
          <w:szCs w:val="22"/>
        </w:rPr>
        <w:t>99</w:t>
      </w:r>
      <w:r w:rsidRPr="00152CE1">
        <w:rPr>
          <w:rFonts w:ascii="Arial" w:hAnsi="Arial" w:cs="Arial"/>
          <w:noProof/>
          <w:sz w:val="22"/>
          <w:szCs w:val="22"/>
        </w:rPr>
        <w:t>, 11796-11801 (2002).</w:t>
      </w:r>
    </w:p>
    <w:p w14:paraId="579A746D" w14:textId="53DF20E6" w:rsidR="00FF1B19" w:rsidRPr="00C33411" w:rsidRDefault="00FF1B19" w:rsidP="00C33411">
      <w:pPr>
        <w:pStyle w:val="Heading1"/>
        <w:rPr>
          <w:rFonts w:ascii="Arial" w:eastAsia="Times New Roman" w:hAnsi="Arial" w:cs="Arial"/>
          <w:b w:val="0"/>
          <w:color w:val="000000" w:themeColor="text1"/>
          <w:sz w:val="22"/>
          <w:szCs w:val="22"/>
        </w:rPr>
      </w:pPr>
      <w:ins w:id="85" w:author="kkatsch" w:date="2013-02-08T11:01:00Z">
        <w:r w:rsidRPr="00C33411">
          <w:rPr>
            <w:rFonts w:ascii="Arial" w:hAnsi="Arial" w:cs="Arial"/>
            <w:b w:val="0"/>
            <w:noProof/>
            <w:color w:val="000000" w:themeColor="text1"/>
            <w:sz w:val="22"/>
            <w:szCs w:val="22"/>
          </w:rPr>
          <w:t>16.</w:t>
        </w:r>
        <w:r w:rsidRPr="00C33411">
          <w:rPr>
            <w:rFonts w:ascii="Arial" w:hAnsi="Arial" w:cs="Arial"/>
            <w:b w:val="0"/>
            <w:noProof/>
            <w:color w:val="000000" w:themeColor="text1"/>
            <w:sz w:val="22"/>
            <w:szCs w:val="22"/>
          </w:rPr>
          <w:tab/>
        </w:r>
      </w:ins>
      <w:ins w:id="86" w:author="kkatsch" w:date="2013-02-08T11:03:00Z">
        <w:r w:rsidRPr="00C33411">
          <w:rPr>
            <w:rFonts w:ascii="Arial" w:hAnsi="Arial" w:cs="Arial"/>
            <w:b w:val="0"/>
            <w:noProof/>
            <w:color w:val="000000" w:themeColor="text1"/>
            <w:sz w:val="22"/>
            <w:szCs w:val="22"/>
          </w:rPr>
          <w:t>Eichelbaum, K., Winter, M., Diaz</w:t>
        </w:r>
      </w:ins>
      <w:ins w:id="87" w:author="kkatsch" w:date="2013-02-08T11:04:00Z">
        <w:r w:rsidRPr="00C33411">
          <w:rPr>
            <w:rFonts w:ascii="Arial" w:hAnsi="Arial" w:cs="Arial"/>
            <w:b w:val="0"/>
            <w:noProof/>
            <w:color w:val="000000" w:themeColor="text1"/>
            <w:sz w:val="22"/>
            <w:szCs w:val="22"/>
          </w:rPr>
          <w:t>, M. B.</w:t>
        </w:r>
      </w:ins>
      <w:ins w:id="88" w:author="kkatsch" w:date="2013-02-08T11:03:00Z">
        <w:r w:rsidRPr="00C33411">
          <w:rPr>
            <w:rFonts w:ascii="Arial" w:hAnsi="Arial" w:cs="Arial"/>
            <w:b w:val="0"/>
            <w:noProof/>
            <w:color w:val="000000" w:themeColor="text1"/>
            <w:sz w:val="22"/>
            <w:szCs w:val="22"/>
          </w:rPr>
          <w:t>, Herzig</w:t>
        </w:r>
      </w:ins>
      <w:ins w:id="89" w:author="kkatsch" w:date="2013-02-08T11:04:00Z">
        <w:r w:rsidRPr="00C33411">
          <w:rPr>
            <w:rFonts w:ascii="Arial" w:hAnsi="Arial" w:cs="Arial"/>
            <w:b w:val="0"/>
            <w:noProof/>
            <w:color w:val="000000" w:themeColor="text1"/>
            <w:sz w:val="22"/>
            <w:szCs w:val="22"/>
          </w:rPr>
          <w:t>, S.</w:t>
        </w:r>
      </w:ins>
      <w:ins w:id="90" w:author="kkatsch" w:date="2013-02-08T11:03:00Z">
        <w:r w:rsidRPr="00C33411">
          <w:rPr>
            <w:rFonts w:ascii="Arial" w:hAnsi="Arial" w:cs="Arial"/>
            <w:b w:val="0"/>
            <w:noProof/>
            <w:color w:val="000000" w:themeColor="text1"/>
            <w:sz w:val="22"/>
            <w:szCs w:val="22"/>
          </w:rPr>
          <w:t xml:space="preserve"> &amp; Krijgsveld</w:t>
        </w:r>
      </w:ins>
      <w:ins w:id="91" w:author="Oreste Acuto" w:date="2013-02-08T15:22:00Z">
        <w:r w:rsidR="00C33411" w:rsidRPr="00C33411">
          <w:rPr>
            <w:rFonts w:ascii="Arial" w:hAnsi="Arial" w:cs="Arial"/>
            <w:b w:val="0"/>
            <w:noProof/>
            <w:color w:val="000000" w:themeColor="text1"/>
            <w:sz w:val="22"/>
            <w:szCs w:val="22"/>
          </w:rPr>
          <w:t>, J.</w:t>
        </w:r>
      </w:ins>
      <w:ins w:id="92" w:author="Oreste Acuto" w:date="2013-02-08T15:21:00Z">
        <w:r w:rsidR="00C33411" w:rsidRPr="00C33411">
          <w:rPr>
            <w:rFonts w:ascii="Arial" w:hAnsi="Arial" w:cs="Arial"/>
            <w:b w:val="0"/>
            <w:noProof/>
            <w:color w:val="000000" w:themeColor="text1"/>
            <w:sz w:val="22"/>
            <w:szCs w:val="22"/>
          </w:rPr>
          <w:t xml:space="preserve">. </w:t>
        </w:r>
        <w:proofErr w:type="gramStart"/>
        <w:r w:rsidR="00C33411" w:rsidRPr="00C33411">
          <w:rPr>
            <w:rFonts w:ascii="Arial" w:eastAsia="Times New Roman" w:hAnsi="Arial" w:cs="Arial"/>
            <w:b w:val="0"/>
            <w:color w:val="000000" w:themeColor="text1"/>
            <w:sz w:val="22"/>
            <w:szCs w:val="22"/>
          </w:rPr>
          <w:t xml:space="preserve">Selective enrichment of newly synthesized proteins for quantitative </w:t>
        </w:r>
        <w:proofErr w:type="spellStart"/>
        <w:r w:rsidR="00C33411" w:rsidRPr="00C33411">
          <w:rPr>
            <w:rFonts w:ascii="Arial" w:eastAsia="Times New Roman" w:hAnsi="Arial" w:cs="Arial"/>
            <w:b w:val="0"/>
            <w:color w:val="000000" w:themeColor="text1"/>
            <w:sz w:val="22"/>
            <w:szCs w:val="22"/>
          </w:rPr>
          <w:t>secretome</w:t>
        </w:r>
        <w:proofErr w:type="spellEnd"/>
        <w:r w:rsidR="00C33411" w:rsidRPr="00C33411">
          <w:rPr>
            <w:rFonts w:ascii="Arial" w:eastAsia="Times New Roman" w:hAnsi="Arial" w:cs="Arial"/>
            <w:b w:val="0"/>
            <w:color w:val="000000" w:themeColor="text1"/>
            <w:sz w:val="22"/>
            <w:szCs w:val="22"/>
          </w:rPr>
          <w:t xml:space="preserve"> analysis.</w:t>
        </w:r>
      </w:ins>
      <w:proofErr w:type="gramEnd"/>
      <w:ins w:id="93" w:author="Oreste Acuto" w:date="2013-02-08T15:22:00Z">
        <w:r w:rsidR="00C33411" w:rsidRPr="00C33411">
          <w:rPr>
            <w:rFonts w:ascii="Arial" w:eastAsia="Times New Roman" w:hAnsi="Arial" w:cs="Arial"/>
            <w:b w:val="0"/>
            <w:color w:val="000000" w:themeColor="text1"/>
            <w:sz w:val="22"/>
            <w:szCs w:val="22"/>
          </w:rPr>
          <w:t xml:space="preserve"> </w:t>
        </w:r>
      </w:ins>
      <w:ins w:id="94" w:author="kkatsch" w:date="2013-02-08T11:06:00Z">
        <w:r w:rsidRPr="00C33411">
          <w:rPr>
            <w:rFonts w:ascii="Arial" w:hAnsi="Arial" w:cs="Arial"/>
            <w:b w:val="0"/>
            <w:i/>
            <w:noProof/>
            <w:color w:val="000000" w:themeColor="text1"/>
            <w:sz w:val="22"/>
            <w:szCs w:val="22"/>
          </w:rPr>
          <w:t>Nat Biotechnol</w:t>
        </w:r>
        <w:r w:rsidRPr="00C33411">
          <w:rPr>
            <w:rFonts w:ascii="Arial" w:hAnsi="Arial" w:cs="Arial"/>
            <w:b w:val="0"/>
            <w:noProof/>
            <w:color w:val="000000" w:themeColor="text1"/>
            <w:sz w:val="22"/>
            <w:szCs w:val="22"/>
          </w:rPr>
          <w:t xml:space="preserve"> </w:t>
        </w:r>
      </w:ins>
      <w:ins w:id="95" w:author="kkatsch" w:date="2013-02-08T11:07:00Z">
        <w:r w:rsidR="001A7399" w:rsidRPr="00C33411">
          <w:rPr>
            <w:rFonts w:ascii="Arial" w:hAnsi="Arial" w:cs="Arial"/>
            <w:noProof/>
            <w:color w:val="000000" w:themeColor="text1"/>
            <w:sz w:val="22"/>
            <w:szCs w:val="22"/>
          </w:rPr>
          <w:t>30</w:t>
        </w:r>
        <w:r w:rsidR="001A7399" w:rsidRPr="00C33411">
          <w:rPr>
            <w:rFonts w:ascii="Arial" w:hAnsi="Arial" w:cs="Arial"/>
            <w:b w:val="0"/>
            <w:noProof/>
            <w:color w:val="000000" w:themeColor="text1"/>
            <w:sz w:val="22"/>
            <w:szCs w:val="22"/>
          </w:rPr>
          <w:t>, 984-990 (2012).</w:t>
        </w:r>
      </w:ins>
    </w:p>
    <w:p w14:paraId="5B7158E8" w14:textId="77777777" w:rsidR="00BA5CDF" w:rsidRPr="00D4515C" w:rsidRDefault="00BA5CDF" w:rsidP="00B814E8">
      <w:pPr>
        <w:spacing w:line="480" w:lineRule="auto"/>
        <w:ind w:left="720" w:hanging="720"/>
        <w:rPr>
          <w:rFonts w:ascii="Arial" w:hAnsi="Arial" w:cs="Arial"/>
          <w:sz w:val="22"/>
          <w:szCs w:val="22"/>
        </w:rPr>
      </w:pPr>
      <w:r w:rsidRPr="00152CE1">
        <w:rPr>
          <w:rFonts w:ascii="Arial" w:hAnsi="Arial" w:cs="Arial"/>
          <w:sz w:val="22"/>
          <w:szCs w:val="22"/>
        </w:rPr>
        <w:fldChar w:fldCharType="end"/>
      </w:r>
      <w:r>
        <w:rPr>
          <w:rFonts w:ascii="Arial" w:hAnsi="Arial" w:cs="Arial"/>
          <w:sz w:val="22"/>
          <w:szCs w:val="22"/>
        </w:rPr>
        <w:t>1</w:t>
      </w:r>
      <w:del w:id="96" w:author="kkatsch" w:date="2013-02-08T11:10:00Z">
        <w:r w:rsidDel="001A7399">
          <w:rPr>
            <w:rFonts w:ascii="Arial" w:hAnsi="Arial" w:cs="Arial"/>
            <w:sz w:val="22"/>
            <w:szCs w:val="22"/>
          </w:rPr>
          <w:delText>6</w:delText>
        </w:r>
      </w:del>
      <w:ins w:id="97" w:author="kkatsch" w:date="2013-02-08T11:10:00Z">
        <w:r w:rsidR="001A7399">
          <w:rPr>
            <w:rFonts w:ascii="Arial" w:hAnsi="Arial" w:cs="Arial"/>
            <w:sz w:val="22"/>
            <w:szCs w:val="22"/>
          </w:rPr>
          <w:t>7</w:t>
        </w:r>
      </w:ins>
      <w:r>
        <w:rPr>
          <w:rFonts w:ascii="Arial" w:hAnsi="Arial" w:cs="Arial"/>
          <w:sz w:val="22"/>
          <w:szCs w:val="22"/>
        </w:rPr>
        <w:t>.</w:t>
      </w:r>
      <w:r>
        <w:rPr>
          <w:rFonts w:ascii="Arial" w:hAnsi="Arial" w:cs="Arial"/>
          <w:sz w:val="22"/>
          <w:szCs w:val="22"/>
        </w:rPr>
        <w:tab/>
      </w:r>
      <w:r w:rsidRPr="00D4515C">
        <w:rPr>
          <w:rFonts w:ascii="Arial" w:hAnsi="Arial" w:cs="Arial"/>
          <w:sz w:val="22"/>
          <w:szCs w:val="22"/>
        </w:rPr>
        <w:t xml:space="preserve">The </w:t>
      </w:r>
      <w:proofErr w:type="spellStart"/>
      <w:r w:rsidRPr="00D4515C">
        <w:rPr>
          <w:rFonts w:ascii="Arial" w:hAnsi="Arial" w:cs="Arial"/>
          <w:sz w:val="22"/>
          <w:szCs w:val="22"/>
        </w:rPr>
        <w:t>UniProt</w:t>
      </w:r>
      <w:proofErr w:type="spellEnd"/>
      <w:r w:rsidRPr="00D4515C">
        <w:rPr>
          <w:rFonts w:ascii="Arial" w:hAnsi="Arial" w:cs="Arial"/>
          <w:sz w:val="22"/>
          <w:szCs w:val="22"/>
        </w:rPr>
        <w:t xml:space="preserve"> Consortium, </w:t>
      </w:r>
      <w:r w:rsidRPr="00E275D3">
        <w:rPr>
          <w:rFonts w:ascii="Arial" w:hAnsi="Arial" w:cs="Arial"/>
          <w:sz w:val="22"/>
          <w:szCs w:val="22"/>
        </w:rPr>
        <w:t>Reorganizing the protein space at the Universal Protein Resource (</w:t>
      </w:r>
      <w:proofErr w:type="spellStart"/>
      <w:r w:rsidRPr="00E275D3">
        <w:rPr>
          <w:rFonts w:ascii="Arial" w:hAnsi="Arial" w:cs="Arial"/>
          <w:sz w:val="22"/>
          <w:szCs w:val="22"/>
        </w:rPr>
        <w:t>UniProt</w:t>
      </w:r>
      <w:proofErr w:type="spellEnd"/>
      <w:r w:rsidRPr="00E275D3">
        <w:rPr>
          <w:rFonts w:ascii="Arial" w:hAnsi="Arial" w:cs="Arial"/>
          <w:sz w:val="22"/>
          <w:szCs w:val="22"/>
        </w:rPr>
        <w:t>)</w:t>
      </w:r>
      <w:r>
        <w:rPr>
          <w:rFonts w:ascii="Arial" w:hAnsi="Arial" w:cs="Arial"/>
          <w:sz w:val="22"/>
          <w:szCs w:val="22"/>
        </w:rPr>
        <w:t xml:space="preserve">. </w:t>
      </w:r>
      <w:r w:rsidRPr="00D4515C">
        <w:rPr>
          <w:rFonts w:ascii="Arial" w:hAnsi="Arial" w:cs="Arial"/>
          <w:i/>
          <w:sz w:val="22"/>
          <w:szCs w:val="22"/>
        </w:rPr>
        <w:t>Nucleic Acids Res</w:t>
      </w:r>
      <w:r w:rsidRPr="00D4515C">
        <w:rPr>
          <w:rFonts w:ascii="Arial" w:hAnsi="Arial" w:cs="Arial"/>
          <w:sz w:val="22"/>
          <w:szCs w:val="22"/>
        </w:rPr>
        <w:t xml:space="preserve"> </w:t>
      </w:r>
      <w:r w:rsidRPr="00D4515C">
        <w:rPr>
          <w:rFonts w:ascii="Arial" w:hAnsi="Arial" w:cs="Arial"/>
          <w:b/>
          <w:sz w:val="22"/>
          <w:szCs w:val="22"/>
        </w:rPr>
        <w:t>40</w:t>
      </w:r>
      <w:r w:rsidRPr="00D4515C">
        <w:rPr>
          <w:rFonts w:ascii="Arial" w:hAnsi="Arial" w:cs="Arial"/>
          <w:sz w:val="22"/>
          <w:szCs w:val="22"/>
        </w:rPr>
        <w:t>, D71-75 (2012).</w:t>
      </w:r>
    </w:p>
    <w:p w14:paraId="266C97EC" w14:textId="77777777" w:rsidR="00BA5CDF" w:rsidRPr="00D4515C" w:rsidRDefault="00BA5CDF" w:rsidP="00B814E8">
      <w:pPr>
        <w:spacing w:line="480" w:lineRule="auto"/>
        <w:ind w:left="720" w:hanging="720"/>
        <w:rPr>
          <w:rFonts w:ascii="Arial" w:hAnsi="Arial" w:cs="Arial"/>
          <w:sz w:val="22"/>
          <w:szCs w:val="22"/>
        </w:rPr>
      </w:pPr>
      <w:r>
        <w:rPr>
          <w:rFonts w:ascii="Arial" w:hAnsi="Arial" w:cs="Arial"/>
          <w:sz w:val="22"/>
          <w:szCs w:val="22"/>
        </w:rPr>
        <w:t>1</w:t>
      </w:r>
      <w:del w:id="98" w:author="kkatsch" w:date="2013-02-08T11:10:00Z">
        <w:r w:rsidDel="001A7399">
          <w:rPr>
            <w:rFonts w:ascii="Arial" w:hAnsi="Arial" w:cs="Arial"/>
            <w:sz w:val="22"/>
            <w:szCs w:val="22"/>
          </w:rPr>
          <w:delText>7</w:delText>
        </w:r>
      </w:del>
      <w:ins w:id="99" w:author="kkatsch" w:date="2013-02-08T11:10:00Z">
        <w:r w:rsidR="001A7399">
          <w:rPr>
            <w:rFonts w:ascii="Arial" w:hAnsi="Arial" w:cs="Arial"/>
            <w:sz w:val="22"/>
            <w:szCs w:val="22"/>
          </w:rPr>
          <w:t>8</w:t>
        </w:r>
      </w:ins>
      <w:r>
        <w:rPr>
          <w:rFonts w:ascii="Arial" w:hAnsi="Arial" w:cs="Arial"/>
          <w:sz w:val="22"/>
          <w:szCs w:val="22"/>
        </w:rPr>
        <w:t>.</w:t>
      </w:r>
      <w:r>
        <w:rPr>
          <w:rFonts w:ascii="Arial" w:hAnsi="Arial" w:cs="Arial"/>
          <w:sz w:val="22"/>
          <w:szCs w:val="22"/>
        </w:rPr>
        <w:tab/>
      </w:r>
      <w:r w:rsidRPr="00D4515C">
        <w:rPr>
          <w:rFonts w:ascii="Arial" w:hAnsi="Arial" w:cs="Arial"/>
          <w:sz w:val="22"/>
          <w:szCs w:val="22"/>
        </w:rPr>
        <w:t xml:space="preserve">Cox, J. </w:t>
      </w:r>
      <w:r w:rsidRPr="00245CA0">
        <w:rPr>
          <w:rFonts w:ascii="Arial" w:hAnsi="Arial" w:cs="Arial"/>
          <w:i/>
          <w:sz w:val="22"/>
          <w:szCs w:val="22"/>
        </w:rPr>
        <w:t>et al.</w:t>
      </w:r>
      <w:r w:rsidRPr="00D4515C">
        <w:rPr>
          <w:rFonts w:ascii="Arial" w:hAnsi="Arial" w:cs="Arial"/>
          <w:i/>
          <w:sz w:val="22"/>
          <w:szCs w:val="22"/>
        </w:rPr>
        <w:t xml:space="preserve"> </w:t>
      </w:r>
      <w:r w:rsidRPr="0016390D">
        <w:rPr>
          <w:rFonts w:ascii="Arial" w:hAnsi="Arial" w:cs="Arial"/>
          <w:sz w:val="22"/>
          <w:szCs w:val="22"/>
        </w:rPr>
        <w:t xml:space="preserve">Andromeda: a peptide search engine integrated into the </w:t>
      </w:r>
      <w:proofErr w:type="spellStart"/>
      <w:r w:rsidRPr="0016390D">
        <w:rPr>
          <w:rFonts w:ascii="Arial" w:hAnsi="Arial" w:cs="Arial"/>
          <w:sz w:val="22"/>
          <w:szCs w:val="22"/>
        </w:rPr>
        <w:t>MaxQuant</w:t>
      </w:r>
      <w:proofErr w:type="spellEnd"/>
      <w:r w:rsidRPr="0016390D">
        <w:rPr>
          <w:rFonts w:ascii="Arial" w:hAnsi="Arial" w:cs="Arial"/>
          <w:sz w:val="22"/>
          <w:szCs w:val="22"/>
        </w:rPr>
        <w:t xml:space="preserve"> environment.</w:t>
      </w:r>
      <w:r>
        <w:rPr>
          <w:rFonts w:ascii="Arial" w:hAnsi="Arial" w:cs="Arial"/>
          <w:i/>
          <w:sz w:val="22"/>
          <w:szCs w:val="22"/>
        </w:rPr>
        <w:t xml:space="preserve"> </w:t>
      </w:r>
      <w:r w:rsidRPr="00D4515C">
        <w:rPr>
          <w:rFonts w:ascii="Arial" w:hAnsi="Arial" w:cs="Arial"/>
          <w:i/>
          <w:sz w:val="22"/>
          <w:szCs w:val="22"/>
        </w:rPr>
        <w:t xml:space="preserve">J Proteome Res </w:t>
      </w:r>
      <w:r w:rsidRPr="00D4515C">
        <w:rPr>
          <w:rFonts w:ascii="Arial" w:hAnsi="Arial" w:cs="Arial"/>
          <w:b/>
          <w:sz w:val="22"/>
          <w:szCs w:val="22"/>
        </w:rPr>
        <w:t>11</w:t>
      </w:r>
      <w:r w:rsidRPr="00D4515C">
        <w:rPr>
          <w:rFonts w:ascii="Arial" w:hAnsi="Arial" w:cs="Arial"/>
          <w:sz w:val="22"/>
          <w:szCs w:val="22"/>
        </w:rPr>
        <w:t>, 1794-1805 (2011).</w:t>
      </w:r>
    </w:p>
    <w:p w14:paraId="2F0CF1D5" w14:textId="77777777" w:rsidR="00BA5CDF" w:rsidRPr="00D4515C" w:rsidRDefault="00BA5CDF" w:rsidP="00B814E8">
      <w:pPr>
        <w:spacing w:line="480" w:lineRule="auto"/>
        <w:ind w:left="720" w:hanging="720"/>
        <w:rPr>
          <w:rFonts w:ascii="Arial" w:hAnsi="Arial" w:cs="Arial"/>
          <w:sz w:val="22"/>
          <w:szCs w:val="22"/>
        </w:rPr>
      </w:pPr>
      <w:r>
        <w:rPr>
          <w:rFonts w:ascii="Arial" w:hAnsi="Arial" w:cs="Arial"/>
          <w:sz w:val="22"/>
          <w:szCs w:val="22"/>
        </w:rPr>
        <w:t>1</w:t>
      </w:r>
      <w:del w:id="100" w:author="kkatsch" w:date="2013-02-08T11:10:00Z">
        <w:r w:rsidDel="001A7399">
          <w:rPr>
            <w:rFonts w:ascii="Arial" w:hAnsi="Arial" w:cs="Arial"/>
            <w:sz w:val="22"/>
            <w:szCs w:val="22"/>
          </w:rPr>
          <w:delText>8</w:delText>
        </w:r>
      </w:del>
      <w:ins w:id="101" w:author="kkatsch" w:date="2013-02-08T11:10:00Z">
        <w:r w:rsidR="001A7399">
          <w:rPr>
            <w:rFonts w:ascii="Arial" w:hAnsi="Arial" w:cs="Arial"/>
            <w:sz w:val="22"/>
            <w:szCs w:val="22"/>
          </w:rPr>
          <w:t>9</w:t>
        </w:r>
      </w:ins>
      <w:r>
        <w:rPr>
          <w:rFonts w:ascii="Arial" w:hAnsi="Arial" w:cs="Arial"/>
          <w:sz w:val="22"/>
          <w:szCs w:val="22"/>
        </w:rPr>
        <w:t>.</w:t>
      </w:r>
      <w:r>
        <w:rPr>
          <w:rFonts w:ascii="Arial" w:hAnsi="Arial" w:cs="Arial"/>
          <w:sz w:val="22"/>
          <w:szCs w:val="22"/>
        </w:rPr>
        <w:tab/>
      </w:r>
      <w:r w:rsidRPr="00D4515C">
        <w:rPr>
          <w:rFonts w:ascii="Arial" w:hAnsi="Arial" w:cs="Arial"/>
          <w:sz w:val="22"/>
          <w:szCs w:val="22"/>
        </w:rPr>
        <w:t>Perkins, D. N.</w:t>
      </w:r>
      <w:r>
        <w:rPr>
          <w:rFonts w:ascii="Arial" w:hAnsi="Arial" w:cs="Arial"/>
          <w:sz w:val="22"/>
          <w:szCs w:val="22"/>
        </w:rPr>
        <w:t xml:space="preserve">, </w:t>
      </w:r>
      <w:proofErr w:type="spellStart"/>
      <w:r>
        <w:rPr>
          <w:rFonts w:ascii="Arial" w:hAnsi="Arial" w:cs="Arial"/>
          <w:sz w:val="22"/>
          <w:szCs w:val="22"/>
        </w:rPr>
        <w:t>Pappin</w:t>
      </w:r>
      <w:proofErr w:type="spellEnd"/>
      <w:r>
        <w:rPr>
          <w:rFonts w:ascii="Arial" w:hAnsi="Arial" w:cs="Arial"/>
          <w:sz w:val="22"/>
          <w:szCs w:val="22"/>
        </w:rPr>
        <w:t>, D.J., Creasy, D.M., Cottrell, J.S.</w:t>
      </w:r>
      <w:r>
        <w:rPr>
          <w:rFonts w:ascii="Arial" w:hAnsi="Arial" w:cs="Arial"/>
          <w:i/>
          <w:sz w:val="22"/>
          <w:szCs w:val="22"/>
        </w:rPr>
        <w:t xml:space="preserve"> </w:t>
      </w:r>
      <w:r w:rsidRPr="0016390D">
        <w:rPr>
          <w:rFonts w:ascii="Arial" w:hAnsi="Arial" w:cs="Arial"/>
          <w:sz w:val="22"/>
          <w:szCs w:val="22"/>
        </w:rPr>
        <w:t xml:space="preserve">Probability-based protein identification by searching sequence databases using mass spectrometry data. </w:t>
      </w:r>
      <w:r w:rsidRPr="00D4515C">
        <w:rPr>
          <w:rFonts w:ascii="Arial" w:hAnsi="Arial" w:cs="Arial"/>
          <w:i/>
          <w:sz w:val="22"/>
          <w:szCs w:val="22"/>
        </w:rPr>
        <w:t xml:space="preserve">Electrophoresis </w:t>
      </w:r>
      <w:r w:rsidRPr="00D4515C">
        <w:rPr>
          <w:rFonts w:ascii="Arial" w:hAnsi="Arial" w:cs="Arial"/>
          <w:b/>
          <w:sz w:val="22"/>
          <w:szCs w:val="22"/>
        </w:rPr>
        <w:t>20</w:t>
      </w:r>
      <w:r w:rsidRPr="00D4515C">
        <w:rPr>
          <w:rFonts w:ascii="Arial" w:hAnsi="Arial" w:cs="Arial"/>
          <w:sz w:val="22"/>
          <w:szCs w:val="22"/>
        </w:rPr>
        <w:t>, 3551-3567</w:t>
      </w:r>
      <w:r>
        <w:rPr>
          <w:rFonts w:ascii="Arial" w:hAnsi="Arial" w:cs="Arial"/>
          <w:sz w:val="22"/>
          <w:szCs w:val="22"/>
        </w:rPr>
        <w:t xml:space="preserve"> </w:t>
      </w:r>
      <w:r w:rsidRPr="00D4515C">
        <w:rPr>
          <w:rFonts w:ascii="Arial" w:hAnsi="Arial" w:cs="Arial"/>
          <w:sz w:val="22"/>
          <w:szCs w:val="22"/>
        </w:rPr>
        <w:t>(1999).</w:t>
      </w:r>
    </w:p>
    <w:p w14:paraId="1EA63B98" w14:textId="77777777" w:rsidR="00BA5CDF" w:rsidRPr="00D4515C" w:rsidRDefault="00BA5CDF" w:rsidP="00B814E8">
      <w:pPr>
        <w:spacing w:line="480" w:lineRule="auto"/>
        <w:ind w:left="720" w:hanging="720"/>
        <w:rPr>
          <w:rFonts w:ascii="Arial" w:hAnsi="Arial" w:cs="Arial"/>
          <w:sz w:val="22"/>
          <w:szCs w:val="22"/>
        </w:rPr>
      </w:pPr>
      <w:del w:id="102" w:author="kkatsch" w:date="2013-02-08T11:10:00Z">
        <w:r w:rsidDel="001A7399">
          <w:rPr>
            <w:rFonts w:ascii="Arial" w:hAnsi="Arial" w:cs="Arial"/>
            <w:sz w:val="22"/>
            <w:szCs w:val="22"/>
          </w:rPr>
          <w:delText>19</w:delText>
        </w:r>
      </w:del>
      <w:ins w:id="103" w:author="kkatsch" w:date="2013-02-08T11:10:00Z">
        <w:r w:rsidR="001A7399">
          <w:rPr>
            <w:rFonts w:ascii="Arial" w:hAnsi="Arial" w:cs="Arial"/>
            <w:sz w:val="22"/>
            <w:szCs w:val="22"/>
          </w:rPr>
          <w:t>20</w:t>
        </w:r>
      </w:ins>
      <w:r>
        <w:rPr>
          <w:rFonts w:ascii="Arial" w:hAnsi="Arial" w:cs="Arial"/>
          <w:sz w:val="22"/>
          <w:szCs w:val="22"/>
        </w:rPr>
        <w:t>.</w:t>
      </w:r>
      <w:r>
        <w:rPr>
          <w:rFonts w:ascii="Arial" w:hAnsi="Arial" w:cs="Arial"/>
          <w:sz w:val="22"/>
          <w:szCs w:val="22"/>
        </w:rPr>
        <w:tab/>
      </w:r>
      <w:proofErr w:type="spellStart"/>
      <w:r w:rsidRPr="00D4515C">
        <w:rPr>
          <w:rFonts w:ascii="Arial" w:hAnsi="Arial" w:cs="Arial"/>
          <w:sz w:val="22"/>
          <w:szCs w:val="22"/>
        </w:rPr>
        <w:t>Ihaka</w:t>
      </w:r>
      <w:proofErr w:type="spellEnd"/>
      <w:r w:rsidRPr="00D4515C">
        <w:rPr>
          <w:rFonts w:ascii="Arial" w:hAnsi="Arial" w:cs="Arial"/>
          <w:sz w:val="22"/>
          <w:szCs w:val="22"/>
        </w:rPr>
        <w:t xml:space="preserve">, R. &amp; Gentleman, R. </w:t>
      </w:r>
      <w:r w:rsidRPr="001F78A6">
        <w:rPr>
          <w:rFonts w:ascii="Arial" w:hAnsi="Arial" w:cs="Arial"/>
          <w:sz w:val="22"/>
          <w:szCs w:val="22"/>
        </w:rPr>
        <w:t>R: A language for data analysis and graphics.</w:t>
      </w:r>
      <w:r>
        <w:rPr>
          <w:rFonts w:ascii="Arial" w:hAnsi="Arial" w:cs="Arial"/>
          <w:sz w:val="22"/>
          <w:szCs w:val="22"/>
        </w:rPr>
        <w:t xml:space="preserve"> </w:t>
      </w:r>
      <w:r w:rsidRPr="00D4515C">
        <w:rPr>
          <w:rFonts w:ascii="Arial" w:hAnsi="Arial" w:cs="Arial"/>
          <w:i/>
          <w:sz w:val="22"/>
          <w:szCs w:val="22"/>
        </w:rPr>
        <w:t xml:space="preserve">J </w:t>
      </w:r>
      <w:proofErr w:type="spellStart"/>
      <w:r w:rsidRPr="00D4515C">
        <w:rPr>
          <w:rFonts w:ascii="Arial" w:hAnsi="Arial" w:cs="Arial"/>
          <w:i/>
          <w:sz w:val="22"/>
          <w:szCs w:val="22"/>
        </w:rPr>
        <w:t>Comput</w:t>
      </w:r>
      <w:proofErr w:type="spellEnd"/>
      <w:r w:rsidRPr="00D4515C">
        <w:rPr>
          <w:rFonts w:ascii="Arial" w:hAnsi="Arial" w:cs="Arial"/>
          <w:i/>
          <w:sz w:val="22"/>
          <w:szCs w:val="22"/>
        </w:rPr>
        <w:t xml:space="preserve"> Graph Stat</w:t>
      </w:r>
      <w:r w:rsidRPr="00D4515C">
        <w:rPr>
          <w:rFonts w:ascii="Arial" w:hAnsi="Arial" w:cs="Arial"/>
          <w:sz w:val="22"/>
          <w:szCs w:val="22"/>
        </w:rPr>
        <w:t xml:space="preserve"> </w:t>
      </w:r>
      <w:r w:rsidRPr="00D4515C">
        <w:rPr>
          <w:rFonts w:ascii="Arial" w:hAnsi="Arial" w:cs="Arial"/>
          <w:b/>
          <w:sz w:val="22"/>
          <w:szCs w:val="22"/>
        </w:rPr>
        <w:t>5</w:t>
      </w:r>
      <w:r w:rsidRPr="00D4515C">
        <w:rPr>
          <w:rFonts w:ascii="Arial" w:hAnsi="Arial" w:cs="Arial"/>
          <w:sz w:val="22"/>
          <w:szCs w:val="22"/>
        </w:rPr>
        <w:t>, 299-314 (1996).</w:t>
      </w:r>
    </w:p>
    <w:p w14:paraId="6A48E712" w14:textId="77777777" w:rsidR="00BA5CDF" w:rsidRPr="00D4515C" w:rsidRDefault="00BA5CDF" w:rsidP="00B814E8">
      <w:pPr>
        <w:spacing w:line="480" w:lineRule="auto"/>
        <w:ind w:left="720" w:hanging="720"/>
        <w:rPr>
          <w:rFonts w:ascii="Arial" w:hAnsi="Arial" w:cs="Arial"/>
          <w:sz w:val="22"/>
          <w:szCs w:val="22"/>
        </w:rPr>
      </w:pPr>
      <w:proofErr w:type="gramStart"/>
      <w:r>
        <w:rPr>
          <w:rFonts w:ascii="Arial" w:hAnsi="Arial" w:cs="Arial"/>
          <w:sz w:val="22"/>
          <w:szCs w:val="22"/>
        </w:rPr>
        <w:t>2</w:t>
      </w:r>
      <w:del w:id="104" w:author="kkatsch" w:date="2013-02-08T11:10:00Z">
        <w:r w:rsidDel="001A7399">
          <w:rPr>
            <w:rFonts w:ascii="Arial" w:hAnsi="Arial" w:cs="Arial"/>
            <w:sz w:val="22"/>
            <w:szCs w:val="22"/>
          </w:rPr>
          <w:delText>0</w:delText>
        </w:r>
      </w:del>
      <w:ins w:id="105" w:author="kkatsch" w:date="2013-02-08T11:10:00Z">
        <w:r w:rsidR="001A7399">
          <w:rPr>
            <w:rFonts w:ascii="Arial" w:hAnsi="Arial" w:cs="Arial"/>
            <w:sz w:val="22"/>
            <w:szCs w:val="22"/>
          </w:rPr>
          <w:t>1</w:t>
        </w:r>
      </w:ins>
      <w:r>
        <w:rPr>
          <w:rFonts w:ascii="Arial" w:hAnsi="Arial" w:cs="Arial"/>
          <w:sz w:val="22"/>
          <w:szCs w:val="22"/>
        </w:rPr>
        <w:t>.</w:t>
      </w:r>
      <w:r>
        <w:rPr>
          <w:rFonts w:ascii="Arial" w:hAnsi="Arial" w:cs="Arial"/>
          <w:sz w:val="22"/>
          <w:szCs w:val="22"/>
        </w:rPr>
        <w:tab/>
      </w:r>
      <w:r w:rsidRPr="00D4515C">
        <w:rPr>
          <w:rFonts w:ascii="Arial" w:hAnsi="Arial" w:cs="Arial"/>
          <w:sz w:val="22"/>
          <w:szCs w:val="22"/>
        </w:rPr>
        <w:t>Carrillo, B.</w:t>
      </w:r>
      <w:r>
        <w:rPr>
          <w:rFonts w:ascii="Arial" w:hAnsi="Arial" w:cs="Arial"/>
          <w:sz w:val="22"/>
          <w:szCs w:val="22"/>
        </w:rPr>
        <w:t xml:space="preserve">, </w:t>
      </w:r>
      <w:proofErr w:type="spellStart"/>
      <w:r>
        <w:rPr>
          <w:rFonts w:ascii="Arial" w:hAnsi="Arial" w:cs="Arial"/>
          <w:sz w:val="22"/>
          <w:szCs w:val="22"/>
        </w:rPr>
        <w:t>Yanofsky</w:t>
      </w:r>
      <w:proofErr w:type="spellEnd"/>
      <w:r>
        <w:rPr>
          <w:rFonts w:ascii="Arial" w:hAnsi="Arial" w:cs="Arial"/>
          <w:sz w:val="22"/>
          <w:szCs w:val="22"/>
        </w:rPr>
        <w:t xml:space="preserve">, C., </w:t>
      </w:r>
      <w:proofErr w:type="spellStart"/>
      <w:r>
        <w:rPr>
          <w:rFonts w:ascii="Arial" w:hAnsi="Arial" w:cs="Arial"/>
          <w:sz w:val="22"/>
          <w:szCs w:val="22"/>
        </w:rPr>
        <w:t>Laboissiere</w:t>
      </w:r>
      <w:proofErr w:type="spellEnd"/>
      <w:r>
        <w:rPr>
          <w:rFonts w:ascii="Arial" w:hAnsi="Arial" w:cs="Arial"/>
          <w:sz w:val="22"/>
          <w:szCs w:val="22"/>
        </w:rPr>
        <w:t xml:space="preserve">, S., </w:t>
      </w:r>
      <w:proofErr w:type="spellStart"/>
      <w:r>
        <w:rPr>
          <w:rFonts w:ascii="Arial" w:hAnsi="Arial" w:cs="Arial"/>
          <w:sz w:val="22"/>
          <w:szCs w:val="22"/>
        </w:rPr>
        <w:t>Nadon</w:t>
      </w:r>
      <w:proofErr w:type="spellEnd"/>
      <w:r>
        <w:rPr>
          <w:rFonts w:ascii="Arial" w:hAnsi="Arial" w:cs="Arial"/>
          <w:sz w:val="22"/>
          <w:szCs w:val="22"/>
        </w:rPr>
        <w:t>, R. &amp; Kearney, R.E.</w:t>
      </w:r>
      <w:r>
        <w:rPr>
          <w:rFonts w:ascii="Arial" w:hAnsi="Arial" w:cs="Arial"/>
          <w:i/>
          <w:sz w:val="22"/>
          <w:szCs w:val="22"/>
        </w:rPr>
        <w:t xml:space="preserve"> </w:t>
      </w:r>
      <w:r w:rsidRPr="0016390D">
        <w:rPr>
          <w:rFonts w:ascii="Arial" w:hAnsi="Arial" w:cs="Arial"/>
          <w:sz w:val="22"/>
          <w:szCs w:val="22"/>
        </w:rPr>
        <w:t>Methods for combining peptide intensities to estimate relative protein abundance.</w:t>
      </w:r>
      <w:proofErr w:type="gramEnd"/>
      <w:r>
        <w:rPr>
          <w:rFonts w:ascii="Arial" w:hAnsi="Arial" w:cs="Arial"/>
          <w:i/>
          <w:sz w:val="22"/>
          <w:szCs w:val="22"/>
        </w:rPr>
        <w:t xml:space="preserve"> </w:t>
      </w:r>
      <w:r w:rsidRPr="00D4515C">
        <w:rPr>
          <w:rFonts w:ascii="Arial" w:hAnsi="Arial" w:cs="Arial"/>
          <w:i/>
          <w:sz w:val="22"/>
          <w:szCs w:val="22"/>
        </w:rPr>
        <w:t xml:space="preserve">Bioinformatics </w:t>
      </w:r>
      <w:r w:rsidRPr="00D4515C">
        <w:rPr>
          <w:rFonts w:ascii="Arial" w:hAnsi="Arial" w:cs="Arial"/>
          <w:b/>
          <w:sz w:val="22"/>
          <w:szCs w:val="22"/>
        </w:rPr>
        <w:t>26</w:t>
      </w:r>
      <w:r w:rsidRPr="00D4515C">
        <w:rPr>
          <w:rFonts w:ascii="Arial" w:hAnsi="Arial" w:cs="Arial"/>
          <w:sz w:val="22"/>
          <w:szCs w:val="22"/>
        </w:rPr>
        <w:t>, 98-103 (2010).</w:t>
      </w:r>
    </w:p>
    <w:p w14:paraId="09D587DE" w14:textId="77777777" w:rsidR="00BA5CDF" w:rsidRPr="00D4515C" w:rsidRDefault="00BA5CDF" w:rsidP="00B814E8">
      <w:pPr>
        <w:spacing w:line="480" w:lineRule="auto"/>
        <w:ind w:left="720" w:hanging="720"/>
        <w:rPr>
          <w:rFonts w:ascii="Arial" w:hAnsi="Arial" w:cs="Arial"/>
          <w:sz w:val="22"/>
          <w:szCs w:val="22"/>
        </w:rPr>
      </w:pPr>
      <w:proofErr w:type="gramStart"/>
      <w:r>
        <w:rPr>
          <w:rFonts w:ascii="Arial" w:hAnsi="Arial" w:cs="Arial"/>
          <w:sz w:val="22"/>
          <w:szCs w:val="22"/>
        </w:rPr>
        <w:t>2</w:t>
      </w:r>
      <w:del w:id="106" w:author="kkatsch" w:date="2013-02-08T11:10:00Z">
        <w:r w:rsidDel="001A7399">
          <w:rPr>
            <w:rFonts w:ascii="Arial" w:hAnsi="Arial" w:cs="Arial"/>
            <w:sz w:val="22"/>
            <w:szCs w:val="22"/>
          </w:rPr>
          <w:delText>1</w:delText>
        </w:r>
      </w:del>
      <w:ins w:id="107" w:author="kkatsch" w:date="2013-02-08T11:10:00Z">
        <w:r w:rsidR="001A7399">
          <w:rPr>
            <w:rFonts w:ascii="Arial" w:hAnsi="Arial" w:cs="Arial"/>
            <w:sz w:val="22"/>
            <w:szCs w:val="22"/>
          </w:rPr>
          <w:t>2</w:t>
        </w:r>
      </w:ins>
      <w:r>
        <w:rPr>
          <w:rFonts w:ascii="Arial" w:hAnsi="Arial" w:cs="Arial"/>
          <w:sz w:val="22"/>
          <w:szCs w:val="22"/>
        </w:rPr>
        <w:t>.</w:t>
      </w:r>
      <w:r>
        <w:rPr>
          <w:rFonts w:ascii="Arial" w:hAnsi="Arial" w:cs="Arial"/>
          <w:sz w:val="22"/>
          <w:szCs w:val="22"/>
        </w:rPr>
        <w:tab/>
      </w:r>
      <w:r w:rsidRPr="00D4515C">
        <w:rPr>
          <w:rFonts w:ascii="Arial" w:hAnsi="Arial" w:cs="Arial"/>
          <w:sz w:val="22"/>
          <w:szCs w:val="22"/>
        </w:rPr>
        <w:t xml:space="preserve">Smyth, G. K. &amp; Speed, T. P. </w:t>
      </w:r>
      <w:r w:rsidRPr="00105ED7">
        <w:rPr>
          <w:rFonts w:ascii="Arial" w:hAnsi="Arial" w:cs="Arial"/>
          <w:sz w:val="22"/>
          <w:szCs w:val="22"/>
        </w:rPr>
        <w:t xml:space="preserve">Normalization of </w:t>
      </w:r>
      <w:proofErr w:type="spellStart"/>
      <w:r w:rsidRPr="00105ED7">
        <w:rPr>
          <w:rFonts w:ascii="Arial" w:hAnsi="Arial" w:cs="Arial"/>
          <w:sz w:val="22"/>
          <w:szCs w:val="22"/>
        </w:rPr>
        <w:t>cDNA</w:t>
      </w:r>
      <w:proofErr w:type="spellEnd"/>
      <w:r w:rsidRPr="00105ED7">
        <w:rPr>
          <w:rFonts w:ascii="Arial" w:hAnsi="Arial" w:cs="Arial"/>
          <w:sz w:val="22"/>
          <w:szCs w:val="22"/>
        </w:rPr>
        <w:t xml:space="preserve"> microarray data.</w:t>
      </w:r>
      <w:proofErr w:type="gramEnd"/>
      <w:r>
        <w:rPr>
          <w:rFonts w:ascii="Arial" w:hAnsi="Arial" w:cs="Arial"/>
          <w:sz w:val="22"/>
          <w:szCs w:val="22"/>
        </w:rPr>
        <w:t xml:space="preserve"> </w:t>
      </w:r>
      <w:r w:rsidRPr="00D4515C">
        <w:rPr>
          <w:rFonts w:ascii="Arial" w:hAnsi="Arial" w:cs="Arial"/>
          <w:i/>
          <w:sz w:val="22"/>
          <w:szCs w:val="22"/>
        </w:rPr>
        <w:t xml:space="preserve">Methods </w:t>
      </w:r>
      <w:r w:rsidRPr="00D4515C">
        <w:rPr>
          <w:rFonts w:ascii="Arial" w:hAnsi="Arial" w:cs="Arial"/>
          <w:b/>
          <w:sz w:val="22"/>
          <w:szCs w:val="22"/>
        </w:rPr>
        <w:t>31</w:t>
      </w:r>
      <w:r w:rsidRPr="00D4515C">
        <w:rPr>
          <w:rFonts w:ascii="Arial" w:hAnsi="Arial" w:cs="Arial"/>
          <w:sz w:val="22"/>
          <w:szCs w:val="22"/>
        </w:rPr>
        <w:t>, 265-273 (2003).</w:t>
      </w:r>
    </w:p>
    <w:p w14:paraId="5FC9F975" w14:textId="77777777" w:rsidR="00BA5CDF" w:rsidRPr="00D4515C" w:rsidRDefault="00BA5CDF" w:rsidP="00B814E8">
      <w:pPr>
        <w:spacing w:line="480" w:lineRule="auto"/>
        <w:ind w:left="720" w:hanging="720"/>
        <w:rPr>
          <w:rFonts w:ascii="Arial" w:hAnsi="Arial" w:cs="Arial"/>
          <w:sz w:val="22"/>
          <w:szCs w:val="22"/>
        </w:rPr>
      </w:pPr>
      <w:proofErr w:type="gramStart"/>
      <w:r>
        <w:rPr>
          <w:rFonts w:ascii="Arial" w:hAnsi="Arial" w:cs="Arial"/>
          <w:sz w:val="22"/>
          <w:szCs w:val="22"/>
        </w:rPr>
        <w:lastRenderedPageBreak/>
        <w:t>2</w:t>
      </w:r>
      <w:del w:id="108" w:author="kkatsch" w:date="2013-02-08T11:11:00Z">
        <w:r w:rsidDel="001A7399">
          <w:rPr>
            <w:rFonts w:ascii="Arial" w:hAnsi="Arial" w:cs="Arial"/>
            <w:sz w:val="22"/>
            <w:szCs w:val="22"/>
          </w:rPr>
          <w:delText>2</w:delText>
        </w:r>
      </w:del>
      <w:ins w:id="109" w:author="kkatsch" w:date="2013-02-08T11:11:00Z">
        <w:r w:rsidR="001A7399">
          <w:rPr>
            <w:rFonts w:ascii="Arial" w:hAnsi="Arial" w:cs="Arial"/>
            <w:sz w:val="22"/>
            <w:szCs w:val="22"/>
          </w:rPr>
          <w:t>3</w:t>
        </w:r>
      </w:ins>
      <w:r>
        <w:rPr>
          <w:rFonts w:ascii="Arial" w:hAnsi="Arial" w:cs="Arial"/>
          <w:sz w:val="22"/>
          <w:szCs w:val="22"/>
        </w:rPr>
        <w:t>.</w:t>
      </w:r>
      <w:r>
        <w:rPr>
          <w:rFonts w:ascii="Arial" w:hAnsi="Arial" w:cs="Arial"/>
          <w:sz w:val="22"/>
          <w:szCs w:val="22"/>
        </w:rPr>
        <w:tab/>
      </w:r>
      <w:r w:rsidRPr="00D4515C">
        <w:rPr>
          <w:rFonts w:ascii="Arial" w:hAnsi="Arial" w:cs="Arial"/>
          <w:sz w:val="22"/>
          <w:szCs w:val="22"/>
        </w:rPr>
        <w:t xml:space="preserve">Smyth, G. K. </w:t>
      </w:r>
      <w:r w:rsidRPr="00DA69FA">
        <w:rPr>
          <w:rFonts w:ascii="Arial" w:hAnsi="Arial" w:cs="Arial"/>
          <w:sz w:val="22"/>
          <w:szCs w:val="22"/>
        </w:rPr>
        <w:t>Linear models and empirical Bayes methods for assessing differential expression in microarray experiments.</w:t>
      </w:r>
      <w:proofErr w:type="gramEnd"/>
      <w:r>
        <w:rPr>
          <w:rFonts w:ascii="Arial" w:hAnsi="Arial" w:cs="Arial"/>
          <w:sz w:val="22"/>
          <w:szCs w:val="22"/>
        </w:rPr>
        <w:t xml:space="preserve"> </w:t>
      </w:r>
      <w:r w:rsidRPr="00D4515C">
        <w:rPr>
          <w:rFonts w:ascii="Arial" w:hAnsi="Arial" w:cs="Arial"/>
          <w:i/>
          <w:sz w:val="22"/>
          <w:szCs w:val="22"/>
        </w:rPr>
        <w:t xml:space="preserve">Stat </w:t>
      </w:r>
      <w:proofErr w:type="spellStart"/>
      <w:r w:rsidRPr="00D4515C">
        <w:rPr>
          <w:rFonts w:ascii="Arial" w:hAnsi="Arial" w:cs="Arial"/>
          <w:i/>
          <w:sz w:val="22"/>
          <w:szCs w:val="22"/>
        </w:rPr>
        <w:t>Appl</w:t>
      </w:r>
      <w:proofErr w:type="spellEnd"/>
      <w:r w:rsidRPr="00D4515C">
        <w:rPr>
          <w:rFonts w:ascii="Arial" w:hAnsi="Arial" w:cs="Arial"/>
          <w:i/>
          <w:sz w:val="22"/>
          <w:szCs w:val="22"/>
        </w:rPr>
        <w:t xml:space="preserve"> Genet </w:t>
      </w:r>
      <w:proofErr w:type="spellStart"/>
      <w:r w:rsidRPr="00D4515C">
        <w:rPr>
          <w:rFonts w:ascii="Arial" w:hAnsi="Arial" w:cs="Arial"/>
          <w:i/>
          <w:sz w:val="22"/>
          <w:szCs w:val="22"/>
        </w:rPr>
        <w:t>Mol</w:t>
      </w:r>
      <w:proofErr w:type="spellEnd"/>
      <w:r w:rsidRPr="00D4515C">
        <w:rPr>
          <w:rFonts w:ascii="Arial" w:hAnsi="Arial" w:cs="Arial"/>
          <w:i/>
          <w:sz w:val="22"/>
          <w:szCs w:val="22"/>
        </w:rPr>
        <w:t xml:space="preserve"> </w:t>
      </w:r>
      <w:proofErr w:type="spellStart"/>
      <w:r w:rsidRPr="00D4515C">
        <w:rPr>
          <w:rFonts w:ascii="Arial" w:hAnsi="Arial" w:cs="Arial"/>
          <w:i/>
          <w:sz w:val="22"/>
          <w:szCs w:val="22"/>
        </w:rPr>
        <w:t>Biol</w:t>
      </w:r>
      <w:proofErr w:type="spellEnd"/>
      <w:r w:rsidRPr="00D4515C">
        <w:rPr>
          <w:rFonts w:ascii="Arial" w:hAnsi="Arial" w:cs="Arial"/>
          <w:i/>
          <w:sz w:val="22"/>
          <w:szCs w:val="22"/>
        </w:rPr>
        <w:t xml:space="preserve"> </w:t>
      </w:r>
      <w:r w:rsidRPr="00D4515C">
        <w:rPr>
          <w:rFonts w:ascii="Arial" w:hAnsi="Arial" w:cs="Arial"/>
          <w:b/>
          <w:sz w:val="22"/>
          <w:szCs w:val="22"/>
        </w:rPr>
        <w:t>3</w:t>
      </w:r>
      <w:r w:rsidRPr="00D4515C">
        <w:rPr>
          <w:rFonts w:ascii="Arial" w:hAnsi="Arial" w:cs="Arial"/>
          <w:sz w:val="22"/>
          <w:szCs w:val="22"/>
        </w:rPr>
        <w:t>, Article 3 (2004).</w:t>
      </w:r>
    </w:p>
    <w:p w14:paraId="6273E4FA" w14:textId="77777777" w:rsidR="00BA5CDF" w:rsidRDefault="00BA5CDF" w:rsidP="00B814E8">
      <w:pPr>
        <w:spacing w:line="360" w:lineRule="auto"/>
        <w:ind w:left="720" w:hanging="720"/>
        <w:rPr>
          <w:rFonts w:ascii="Arial" w:hAnsi="Arial" w:cs="Arial"/>
          <w:sz w:val="22"/>
          <w:szCs w:val="22"/>
        </w:rPr>
      </w:pPr>
      <w:r>
        <w:rPr>
          <w:rFonts w:ascii="Arial" w:hAnsi="Arial" w:cs="Arial"/>
          <w:sz w:val="22"/>
          <w:szCs w:val="22"/>
        </w:rPr>
        <w:t>2</w:t>
      </w:r>
      <w:del w:id="110" w:author="kkatsch" w:date="2013-02-08T11:11:00Z">
        <w:r w:rsidDel="001A7399">
          <w:rPr>
            <w:rFonts w:ascii="Arial" w:hAnsi="Arial" w:cs="Arial"/>
            <w:sz w:val="22"/>
            <w:szCs w:val="22"/>
          </w:rPr>
          <w:delText>3</w:delText>
        </w:r>
      </w:del>
      <w:ins w:id="111" w:author="kkatsch" w:date="2013-02-08T11:11:00Z">
        <w:r w:rsidR="001A7399">
          <w:rPr>
            <w:rFonts w:ascii="Arial" w:hAnsi="Arial" w:cs="Arial"/>
            <w:sz w:val="22"/>
            <w:szCs w:val="22"/>
          </w:rPr>
          <w:t>4</w:t>
        </w:r>
      </w:ins>
      <w:r>
        <w:rPr>
          <w:rFonts w:ascii="Arial" w:hAnsi="Arial" w:cs="Arial"/>
          <w:sz w:val="22"/>
          <w:szCs w:val="22"/>
        </w:rPr>
        <w:t>.</w:t>
      </w:r>
      <w:r>
        <w:rPr>
          <w:rFonts w:ascii="Arial" w:hAnsi="Arial" w:cs="Arial"/>
          <w:sz w:val="22"/>
          <w:szCs w:val="22"/>
        </w:rPr>
        <w:tab/>
      </w:r>
      <w:proofErr w:type="spellStart"/>
      <w:r w:rsidRPr="00D4515C">
        <w:rPr>
          <w:rFonts w:ascii="Arial" w:hAnsi="Arial" w:cs="Arial"/>
          <w:sz w:val="22"/>
          <w:szCs w:val="22"/>
        </w:rPr>
        <w:t>Benjamini</w:t>
      </w:r>
      <w:proofErr w:type="spellEnd"/>
      <w:r w:rsidRPr="00D4515C">
        <w:rPr>
          <w:rFonts w:ascii="Arial" w:hAnsi="Arial" w:cs="Arial"/>
          <w:sz w:val="22"/>
          <w:szCs w:val="22"/>
        </w:rPr>
        <w:t xml:space="preserve">, Y. &amp; Hochberg, Y. </w:t>
      </w:r>
      <w:r w:rsidRPr="00B81D50">
        <w:rPr>
          <w:rFonts w:ascii="Arial" w:hAnsi="Arial" w:cs="Arial"/>
          <w:sz w:val="22"/>
          <w:szCs w:val="22"/>
        </w:rPr>
        <w:t>Controlling the false discovery rate: a practical and powerful approach to multiple testing.</w:t>
      </w:r>
      <w:r>
        <w:rPr>
          <w:rFonts w:ascii="Arial" w:hAnsi="Arial" w:cs="Arial"/>
          <w:sz w:val="22"/>
          <w:szCs w:val="22"/>
        </w:rPr>
        <w:t xml:space="preserve"> </w:t>
      </w:r>
      <w:r w:rsidRPr="00D4515C">
        <w:rPr>
          <w:rFonts w:ascii="Arial" w:hAnsi="Arial" w:cs="Arial"/>
          <w:i/>
          <w:sz w:val="22"/>
          <w:szCs w:val="22"/>
        </w:rPr>
        <w:t xml:space="preserve">J Roy Statist </w:t>
      </w:r>
      <w:proofErr w:type="spellStart"/>
      <w:r w:rsidRPr="00D4515C">
        <w:rPr>
          <w:rFonts w:ascii="Arial" w:hAnsi="Arial" w:cs="Arial"/>
          <w:i/>
          <w:sz w:val="22"/>
          <w:szCs w:val="22"/>
        </w:rPr>
        <w:t>Soc</w:t>
      </w:r>
      <w:proofErr w:type="spellEnd"/>
      <w:r w:rsidRPr="00D4515C">
        <w:rPr>
          <w:rFonts w:ascii="Arial" w:hAnsi="Arial" w:cs="Arial"/>
          <w:i/>
          <w:sz w:val="22"/>
          <w:szCs w:val="22"/>
        </w:rPr>
        <w:t xml:space="preserve"> B</w:t>
      </w:r>
      <w:r w:rsidRPr="00D4515C">
        <w:rPr>
          <w:rFonts w:ascii="Arial" w:hAnsi="Arial" w:cs="Arial"/>
          <w:sz w:val="22"/>
          <w:szCs w:val="22"/>
        </w:rPr>
        <w:t xml:space="preserve">, </w:t>
      </w:r>
      <w:r w:rsidRPr="00D4515C">
        <w:rPr>
          <w:rFonts w:ascii="Arial" w:hAnsi="Arial" w:cs="Arial"/>
          <w:b/>
          <w:sz w:val="22"/>
          <w:szCs w:val="22"/>
        </w:rPr>
        <w:t>57</w:t>
      </w:r>
      <w:r w:rsidRPr="00D4515C">
        <w:rPr>
          <w:rFonts w:ascii="Arial" w:hAnsi="Arial" w:cs="Arial"/>
          <w:sz w:val="22"/>
          <w:szCs w:val="22"/>
        </w:rPr>
        <w:t>, 289-300 (1995).</w:t>
      </w:r>
    </w:p>
    <w:p w14:paraId="1324451B" w14:textId="77777777" w:rsidR="00BA5CDF" w:rsidRPr="00D4515C" w:rsidRDefault="00BA5CDF" w:rsidP="00B814E8">
      <w:pPr>
        <w:spacing w:line="480" w:lineRule="auto"/>
        <w:ind w:left="720" w:hanging="720"/>
        <w:rPr>
          <w:rFonts w:ascii="Arial" w:hAnsi="Arial" w:cs="Arial"/>
          <w:sz w:val="22"/>
          <w:szCs w:val="22"/>
          <w:lang w:val="pt-BR"/>
        </w:rPr>
      </w:pPr>
      <w:r>
        <w:rPr>
          <w:rFonts w:ascii="Arial" w:hAnsi="Arial" w:cs="Arial"/>
          <w:sz w:val="22"/>
          <w:szCs w:val="22"/>
          <w:lang w:val="pt-BR"/>
        </w:rPr>
        <w:t>2</w:t>
      </w:r>
      <w:del w:id="112" w:author="kkatsch" w:date="2013-02-08T11:11:00Z">
        <w:r w:rsidDel="001A7399">
          <w:rPr>
            <w:rFonts w:ascii="Arial" w:hAnsi="Arial" w:cs="Arial"/>
            <w:sz w:val="22"/>
            <w:szCs w:val="22"/>
            <w:lang w:val="pt-BR"/>
          </w:rPr>
          <w:delText>4</w:delText>
        </w:r>
      </w:del>
      <w:ins w:id="113" w:author="kkatsch" w:date="2013-02-08T11:11:00Z">
        <w:r w:rsidR="001A7399">
          <w:rPr>
            <w:rFonts w:ascii="Arial" w:hAnsi="Arial" w:cs="Arial"/>
            <w:sz w:val="22"/>
            <w:szCs w:val="22"/>
            <w:lang w:val="pt-BR"/>
          </w:rPr>
          <w:t>5</w:t>
        </w:r>
      </w:ins>
      <w:r>
        <w:rPr>
          <w:rFonts w:ascii="Arial" w:hAnsi="Arial" w:cs="Arial"/>
          <w:sz w:val="22"/>
          <w:szCs w:val="22"/>
          <w:lang w:val="pt-BR"/>
        </w:rPr>
        <w:t>.</w:t>
      </w:r>
      <w:r>
        <w:rPr>
          <w:rFonts w:ascii="Arial" w:hAnsi="Arial" w:cs="Arial"/>
          <w:sz w:val="22"/>
          <w:szCs w:val="22"/>
          <w:lang w:val="pt-BR"/>
        </w:rPr>
        <w:tab/>
      </w:r>
      <w:r w:rsidRPr="00D4515C">
        <w:rPr>
          <w:rFonts w:ascii="Arial" w:hAnsi="Arial" w:cs="Arial"/>
          <w:sz w:val="22"/>
          <w:szCs w:val="22"/>
          <w:lang w:val="pt-BR"/>
        </w:rPr>
        <w:t xml:space="preserve">Fernandez-Gonzalez, M. </w:t>
      </w:r>
      <w:r w:rsidRPr="00245CA0">
        <w:rPr>
          <w:rFonts w:ascii="Arial" w:hAnsi="Arial" w:cs="Arial"/>
          <w:i/>
          <w:sz w:val="22"/>
          <w:szCs w:val="22"/>
          <w:lang w:val="pt-BR"/>
        </w:rPr>
        <w:t>et al.</w:t>
      </w:r>
      <w:r w:rsidRPr="00D4515C">
        <w:rPr>
          <w:rFonts w:ascii="Arial" w:hAnsi="Arial" w:cs="Arial"/>
          <w:sz w:val="22"/>
          <w:szCs w:val="22"/>
          <w:lang w:val="pt-BR"/>
        </w:rPr>
        <w:t xml:space="preserve"> </w:t>
      </w:r>
      <w:r w:rsidRPr="000C13CB">
        <w:rPr>
          <w:rFonts w:ascii="Arial" w:hAnsi="Arial" w:cs="Arial"/>
          <w:sz w:val="22"/>
          <w:szCs w:val="22"/>
          <w:lang w:val="pt-BR"/>
        </w:rPr>
        <w:t>Site-Selective Chemoenzymatic Synthesis of Glycoproteins using Endoglycosidases</w:t>
      </w:r>
      <w:r>
        <w:rPr>
          <w:rFonts w:ascii="Arial" w:hAnsi="Arial" w:cs="Arial"/>
          <w:sz w:val="22"/>
          <w:szCs w:val="22"/>
          <w:lang w:val="pt-BR"/>
        </w:rPr>
        <w:t xml:space="preserve">. </w:t>
      </w:r>
      <w:r w:rsidRPr="00D4515C">
        <w:rPr>
          <w:rFonts w:ascii="Arial" w:hAnsi="Arial" w:cs="Arial"/>
          <w:i/>
          <w:sz w:val="22"/>
          <w:szCs w:val="22"/>
          <w:lang w:val="pt-BR"/>
        </w:rPr>
        <w:t xml:space="preserve">Chem Sci </w:t>
      </w:r>
      <w:r w:rsidRPr="00D4515C">
        <w:rPr>
          <w:rFonts w:ascii="Arial" w:hAnsi="Arial" w:cs="Arial"/>
          <w:b/>
          <w:sz w:val="22"/>
          <w:szCs w:val="22"/>
          <w:lang w:val="pt-BR"/>
        </w:rPr>
        <w:t>1</w:t>
      </w:r>
      <w:r w:rsidRPr="00D4515C">
        <w:rPr>
          <w:rFonts w:ascii="Arial" w:hAnsi="Arial" w:cs="Arial"/>
          <w:sz w:val="22"/>
          <w:szCs w:val="22"/>
          <w:lang w:val="pt-BR"/>
        </w:rPr>
        <w:t>, 709-715 (2010).</w:t>
      </w:r>
    </w:p>
    <w:p w14:paraId="717BE111" w14:textId="77777777" w:rsidR="00BA5CDF" w:rsidRPr="00D4515C" w:rsidRDefault="00BA5CDF" w:rsidP="00B814E8">
      <w:pPr>
        <w:spacing w:line="480" w:lineRule="auto"/>
        <w:ind w:left="720" w:hanging="720"/>
        <w:rPr>
          <w:rFonts w:ascii="Arial" w:hAnsi="Arial" w:cs="Arial"/>
          <w:sz w:val="22"/>
          <w:szCs w:val="22"/>
          <w:lang w:val="pt-BR"/>
        </w:rPr>
      </w:pPr>
      <w:r>
        <w:rPr>
          <w:rFonts w:ascii="Arial" w:hAnsi="Arial" w:cs="Arial"/>
          <w:sz w:val="22"/>
          <w:szCs w:val="22"/>
          <w:lang w:val="pt-BR"/>
        </w:rPr>
        <w:t>2</w:t>
      </w:r>
      <w:del w:id="114" w:author="kkatsch" w:date="2013-02-08T11:11:00Z">
        <w:r w:rsidDel="001A7399">
          <w:rPr>
            <w:rFonts w:ascii="Arial" w:hAnsi="Arial" w:cs="Arial"/>
            <w:sz w:val="22"/>
            <w:szCs w:val="22"/>
            <w:lang w:val="pt-BR"/>
          </w:rPr>
          <w:delText>5</w:delText>
        </w:r>
      </w:del>
      <w:ins w:id="115" w:author="kkatsch" w:date="2013-02-08T11:11:00Z">
        <w:r w:rsidR="001A7399">
          <w:rPr>
            <w:rFonts w:ascii="Arial" w:hAnsi="Arial" w:cs="Arial"/>
            <w:sz w:val="22"/>
            <w:szCs w:val="22"/>
            <w:lang w:val="pt-BR"/>
          </w:rPr>
          <w:t>6</w:t>
        </w:r>
      </w:ins>
      <w:r>
        <w:rPr>
          <w:rFonts w:ascii="Arial" w:hAnsi="Arial" w:cs="Arial"/>
          <w:sz w:val="22"/>
          <w:szCs w:val="22"/>
          <w:lang w:val="pt-BR"/>
        </w:rPr>
        <w:t>.</w:t>
      </w:r>
      <w:r>
        <w:rPr>
          <w:rFonts w:ascii="Arial" w:hAnsi="Arial" w:cs="Arial"/>
          <w:sz w:val="22"/>
          <w:szCs w:val="22"/>
          <w:lang w:val="pt-BR"/>
        </w:rPr>
        <w:tab/>
      </w:r>
      <w:r w:rsidRPr="00D4515C">
        <w:rPr>
          <w:rFonts w:ascii="Arial" w:hAnsi="Arial" w:cs="Arial"/>
          <w:sz w:val="22"/>
          <w:szCs w:val="22"/>
          <w:lang w:val="pt-BR"/>
        </w:rPr>
        <w:t>Lundquist, J.T. &amp; Pelletier, J.C.</w:t>
      </w:r>
      <w:r w:rsidRPr="002A3C92">
        <w:t xml:space="preserve"> </w:t>
      </w:r>
      <w:r w:rsidRPr="002A3C92">
        <w:rPr>
          <w:rFonts w:ascii="Arial" w:hAnsi="Arial" w:cs="Arial"/>
          <w:sz w:val="22"/>
          <w:szCs w:val="22"/>
          <w:lang w:val="pt-BR"/>
        </w:rPr>
        <w:t>Improved Solid-Phase Peptide Synthesis Method Utilizing α-Azide-Protected Amino Acids</w:t>
      </w:r>
      <w:r>
        <w:rPr>
          <w:rFonts w:ascii="Arial" w:hAnsi="Arial" w:cs="Arial"/>
          <w:sz w:val="22"/>
          <w:szCs w:val="22"/>
          <w:lang w:val="pt-BR"/>
        </w:rPr>
        <w:t>.</w:t>
      </w:r>
      <w:r w:rsidRPr="00D4515C">
        <w:rPr>
          <w:rFonts w:ascii="Arial" w:hAnsi="Arial" w:cs="Arial"/>
          <w:sz w:val="22"/>
          <w:szCs w:val="22"/>
          <w:lang w:val="pt-BR"/>
        </w:rPr>
        <w:t xml:space="preserve"> </w:t>
      </w:r>
      <w:r w:rsidRPr="00D4515C">
        <w:rPr>
          <w:rFonts w:ascii="Arial" w:hAnsi="Arial" w:cs="Arial"/>
          <w:i/>
          <w:sz w:val="22"/>
          <w:szCs w:val="22"/>
          <w:lang w:val="pt-BR"/>
        </w:rPr>
        <w:t>Org Lett</w:t>
      </w:r>
      <w:r w:rsidRPr="00D4515C">
        <w:rPr>
          <w:rFonts w:ascii="Arial" w:hAnsi="Arial" w:cs="Arial"/>
          <w:sz w:val="22"/>
          <w:szCs w:val="22"/>
          <w:lang w:val="pt-BR"/>
        </w:rPr>
        <w:t xml:space="preserve"> </w:t>
      </w:r>
      <w:r w:rsidRPr="00D4515C">
        <w:rPr>
          <w:rFonts w:ascii="Arial" w:hAnsi="Arial" w:cs="Arial"/>
          <w:b/>
          <w:sz w:val="22"/>
          <w:szCs w:val="22"/>
          <w:lang w:val="pt-BR"/>
        </w:rPr>
        <w:t>3</w:t>
      </w:r>
      <w:r w:rsidRPr="00D4515C">
        <w:rPr>
          <w:rFonts w:ascii="Arial" w:hAnsi="Arial" w:cs="Arial"/>
          <w:sz w:val="22"/>
          <w:szCs w:val="22"/>
          <w:lang w:val="pt-BR"/>
        </w:rPr>
        <w:t>, 781-783 (2001).</w:t>
      </w:r>
    </w:p>
    <w:p w14:paraId="38763539" w14:textId="77777777" w:rsidR="00BA5CDF" w:rsidRPr="00D4515C" w:rsidRDefault="00BA5CDF" w:rsidP="00B814E8">
      <w:pPr>
        <w:spacing w:line="480" w:lineRule="auto"/>
        <w:ind w:left="720" w:hanging="720"/>
        <w:rPr>
          <w:rFonts w:ascii="Arial" w:hAnsi="Arial" w:cs="Arial"/>
          <w:sz w:val="22"/>
          <w:szCs w:val="22"/>
        </w:rPr>
      </w:pPr>
      <w:proofErr w:type="gramStart"/>
      <w:r>
        <w:rPr>
          <w:rFonts w:ascii="Arial" w:hAnsi="Arial" w:cs="Arial"/>
          <w:sz w:val="22"/>
          <w:szCs w:val="22"/>
        </w:rPr>
        <w:t>2</w:t>
      </w:r>
      <w:del w:id="116" w:author="kkatsch" w:date="2013-02-08T11:11:00Z">
        <w:r w:rsidDel="001A7399">
          <w:rPr>
            <w:rFonts w:ascii="Arial" w:hAnsi="Arial" w:cs="Arial"/>
            <w:sz w:val="22"/>
            <w:szCs w:val="22"/>
          </w:rPr>
          <w:delText>6</w:delText>
        </w:r>
      </w:del>
      <w:ins w:id="117" w:author="kkatsch" w:date="2013-02-08T11:11:00Z">
        <w:r w:rsidR="001A7399">
          <w:rPr>
            <w:rFonts w:ascii="Arial" w:hAnsi="Arial" w:cs="Arial"/>
            <w:sz w:val="22"/>
            <w:szCs w:val="22"/>
          </w:rPr>
          <w:t>7</w:t>
        </w:r>
      </w:ins>
      <w:r>
        <w:rPr>
          <w:rFonts w:ascii="Arial" w:hAnsi="Arial" w:cs="Arial"/>
          <w:sz w:val="22"/>
          <w:szCs w:val="22"/>
        </w:rPr>
        <w:t>.</w:t>
      </w:r>
      <w:r>
        <w:rPr>
          <w:rFonts w:ascii="Arial" w:hAnsi="Arial" w:cs="Arial"/>
          <w:sz w:val="22"/>
          <w:szCs w:val="22"/>
        </w:rPr>
        <w:tab/>
      </w:r>
      <w:r w:rsidRPr="00D4515C">
        <w:rPr>
          <w:rFonts w:ascii="Arial" w:hAnsi="Arial" w:cs="Arial"/>
          <w:sz w:val="22"/>
          <w:szCs w:val="22"/>
        </w:rPr>
        <w:t xml:space="preserve">Zhou, Z. </w:t>
      </w:r>
      <w:r>
        <w:rPr>
          <w:rFonts w:ascii="Arial" w:hAnsi="Arial" w:cs="Arial"/>
          <w:sz w:val="22"/>
          <w:szCs w:val="22"/>
        </w:rPr>
        <w:t xml:space="preserve">&amp; </w:t>
      </w:r>
      <w:proofErr w:type="spellStart"/>
      <w:r>
        <w:rPr>
          <w:rFonts w:ascii="Arial" w:hAnsi="Arial" w:cs="Arial"/>
          <w:sz w:val="22"/>
          <w:szCs w:val="22"/>
        </w:rPr>
        <w:t>Fahrni</w:t>
      </w:r>
      <w:proofErr w:type="spellEnd"/>
      <w:r>
        <w:rPr>
          <w:rFonts w:ascii="Arial" w:hAnsi="Arial" w:cs="Arial"/>
          <w:sz w:val="22"/>
          <w:szCs w:val="22"/>
        </w:rPr>
        <w:t>, C.J.</w:t>
      </w:r>
      <w:proofErr w:type="gramEnd"/>
      <w:r w:rsidRPr="00D4515C">
        <w:rPr>
          <w:rFonts w:ascii="Arial" w:hAnsi="Arial" w:cs="Arial"/>
          <w:sz w:val="22"/>
          <w:szCs w:val="22"/>
        </w:rPr>
        <w:t xml:space="preserve"> </w:t>
      </w:r>
      <w:r w:rsidRPr="00CA6BE9">
        <w:rPr>
          <w:rFonts w:ascii="Arial" w:hAnsi="Arial" w:cs="Arial"/>
          <w:sz w:val="22"/>
          <w:szCs w:val="22"/>
        </w:rPr>
        <w:t xml:space="preserve">A </w:t>
      </w:r>
      <w:proofErr w:type="spellStart"/>
      <w:r w:rsidRPr="00CA6BE9">
        <w:rPr>
          <w:rFonts w:ascii="Arial" w:hAnsi="Arial" w:cs="Arial"/>
          <w:sz w:val="22"/>
          <w:szCs w:val="22"/>
        </w:rPr>
        <w:t>Fluorogenic</w:t>
      </w:r>
      <w:proofErr w:type="spellEnd"/>
      <w:r w:rsidRPr="00CA6BE9">
        <w:rPr>
          <w:rFonts w:ascii="Arial" w:hAnsi="Arial" w:cs="Arial"/>
          <w:sz w:val="22"/>
          <w:szCs w:val="22"/>
        </w:rPr>
        <w:t xml:space="preserve"> Probe for the Copper(I)-</w:t>
      </w:r>
      <w:proofErr w:type="spellStart"/>
      <w:r w:rsidRPr="00CA6BE9">
        <w:rPr>
          <w:rFonts w:ascii="Arial" w:hAnsi="Arial" w:cs="Arial"/>
          <w:sz w:val="22"/>
          <w:szCs w:val="22"/>
        </w:rPr>
        <w:t>Catalyzed</w:t>
      </w:r>
      <w:proofErr w:type="spellEnd"/>
      <w:r w:rsidRPr="00CA6BE9">
        <w:rPr>
          <w:rFonts w:ascii="Arial" w:hAnsi="Arial" w:cs="Arial"/>
          <w:sz w:val="22"/>
          <w:szCs w:val="22"/>
        </w:rPr>
        <w:t xml:space="preserve"> </w:t>
      </w:r>
      <w:proofErr w:type="spellStart"/>
      <w:r w:rsidRPr="00CA6BE9">
        <w:rPr>
          <w:rFonts w:ascii="Arial" w:hAnsi="Arial" w:cs="Arial"/>
          <w:sz w:val="22"/>
          <w:szCs w:val="22"/>
        </w:rPr>
        <w:t>Azide</w:t>
      </w:r>
      <w:proofErr w:type="spellEnd"/>
      <w:r w:rsidRPr="00CA6BE9">
        <w:rPr>
          <w:rFonts w:ascii="Arial" w:hAnsi="Arial" w:cs="Arial"/>
          <w:sz w:val="22"/>
          <w:szCs w:val="22"/>
        </w:rPr>
        <w:t>−Alkyne Ligation Reaction:</w:t>
      </w:r>
      <w:r w:rsidRPr="00CA6BE9">
        <w:rPr>
          <w:rFonts w:ascii="Cambria Math" w:hAnsi="Cambria Math" w:cs="Cambria Math"/>
          <w:sz w:val="22"/>
          <w:szCs w:val="22"/>
        </w:rPr>
        <w:t> </w:t>
      </w:r>
      <w:r w:rsidRPr="00CA6BE9">
        <w:rPr>
          <w:rFonts w:ascii="Arial" w:hAnsi="Arial" w:cs="Arial"/>
          <w:sz w:val="22"/>
          <w:szCs w:val="22"/>
        </w:rPr>
        <w:t xml:space="preserve"> Modulation of the Fluorescence Emission via 3(n,π*)−1(π,π*) Inversion</w:t>
      </w:r>
      <w:r>
        <w:rPr>
          <w:rFonts w:ascii="Arial" w:hAnsi="Arial" w:cs="Arial"/>
          <w:sz w:val="22"/>
          <w:szCs w:val="22"/>
        </w:rPr>
        <w:t xml:space="preserve">. </w:t>
      </w:r>
      <w:r w:rsidRPr="00D4515C">
        <w:rPr>
          <w:rFonts w:ascii="Arial" w:hAnsi="Arial" w:cs="Arial"/>
          <w:i/>
          <w:sz w:val="22"/>
          <w:szCs w:val="22"/>
        </w:rPr>
        <w:t xml:space="preserve">J Am </w:t>
      </w:r>
      <w:proofErr w:type="spellStart"/>
      <w:r w:rsidRPr="00D4515C">
        <w:rPr>
          <w:rFonts w:ascii="Arial" w:hAnsi="Arial" w:cs="Arial"/>
          <w:i/>
          <w:sz w:val="22"/>
          <w:szCs w:val="22"/>
        </w:rPr>
        <w:t>Chem</w:t>
      </w:r>
      <w:proofErr w:type="spellEnd"/>
      <w:r w:rsidRPr="00D4515C">
        <w:rPr>
          <w:rFonts w:ascii="Arial" w:hAnsi="Arial" w:cs="Arial"/>
          <w:i/>
          <w:sz w:val="22"/>
          <w:szCs w:val="22"/>
        </w:rPr>
        <w:t xml:space="preserve"> </w:t>
      </w:r>
      <w:proofErr w:type="spellStart"/>
      <w:r w:rsidRPr="00D4515C">
        <w:rPr>
          <w:rFonts w:ascii="Arial" w:hAnsi="Arial" w:cs="Arial"/>
          <w:i/>
          <w:sz w:val="22"/>
          <w:szCs w:val="22"/>
        </w:rPr>
        <w:t>Soc</w:t>
      </w:r>
      <w:proofErr w:type="spellEnd"/>
      <w:r w:rsidRPr="00D4515C">
        <w:rPr>
          <w:rFonts w:ascii="Arial" w:hAnsi="Arial" w:cs="Arial"/>
          <w:sz w:val="22"/>
          <w:szCs w:val="22"/>
        </w:rPr>
        <w:t xml:space="preserve"> </w:t>
      </w:r>
      <w:r w:rsidRPr="00D4515C">
        <w:rPr>
          <w:rFonts w:ascii="Arial" w:hAnsi="Arial" w:cs="Arial"/>
          <w:b/>
          <w:sz w:val="22"/>
          <w:szCs w:val="22"/>
        </w:rPr>
        <w:t>126</w:t>
      </w:r>
      <w:r w:rsidRPr="00D4515C">
        <w:rPr>
          <w:rFonts w:ascii="Arial" w:hAnsi="Arial" w:cs="Arial"/>
          <w:sz w:val="22"/>
          <w:szCs w:val="22"/>
        </w:rPr>
        <w:t>, 8862-8863 (2004).</w:t>
      </w:r>
    </w:p>
    <w:p w14:paraId="29E4A2DA" w14:textId="77777777" w:rsidR="00BA5CDF" w:rsidRPr="00AB58E0" w:rsidRDefault="00BA5CDF" w:rsidP="0045643F">
      <w:pPr>
        <w:spacing w:line="360" w:lineRule="auto"/>
        <w:jc w:val="both"/>
        <w:rPr>
          <w:rFonts w:ascii="Arial" w:hAnsi="Arial" w:cs="Arial"/>
          <w:color w:val="0070C0"/>
          <w:sz w:val="22"/>
          <w:szCs w:val="22"/>
        </w:rPr>
      </w:pPr>
    </w:p>
    <w:p w14:paraId="43484230" w14:textId="77777777" w:rsidR="00BA5CDF" w:rsidRDefault="00BA5CDF" w:rsidP="0045643F">
      <w:pPr>
        <w:rPr>
          <w:rFonts w:ascii="Arial" w:hAnsi="Arial" w:cs="Arial"/>
          <w:sz w:val="22"/>
          <w:szCs w:val="22"/>
        </w:rPr>
      </w:pPr>
      <w:r>
        <w:rPr>
          <w:rFonts w:ascii="Arial" w:hAnsi="Arial" w:cs="Arial"/>
          <w:sz w:val="22"/>
          <w:szCs w:val="22"/>
        </w:rPr>
        <w:t>Editorial Summary:</w:t>
      </w:r>
    </w:p>
    <w:p w14:paraId="461FFFBB" w14:textId="77777777" w:rsidR="00BA5CDF" w:rsidRDefault="00BA5CDF" w:rsidP="001D0214">
      <w:r>
        <w:t>Combining a method to label newly synthesized proteins and a strategy to distinguish two populations in cell culture allows quantitative assessment of protein dynamics.</w:t>
      </w:r>
    </w:p>
    <w:p w14:paraId="54A29009" w14:textId="77777777" w:rsidR="00BA5CDF" w:rsidRPr="00576974" w:rsidRDefault="00BA5CDF" w:rsidP="008C4C3D"/>
    <w:sectPr w:rsidR="00BA5CDF" w:rsidRPr="00576974" w:rsidSect="00032352">
      <w:footerReference w:type="even" r:id="rId9"/>
      <w:footerReference w:type="default" r:id="rId1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4" w:author="kkatsch" w:date="2013-02-08T12:24:00Z" w:initials="k">
    <w:p w14:paraId="7B7C80B5" w14:textId="77777777" w:rsidR="00EE3B26" w:rsidRDefault="00EE3B26">
      <w:pPr>
        <w:pStyle w:val="CommentText"/>
      </w:pPr>
      <w:r>
        <w:rPr>
          <w:rStyle w:val="CommentReference"/>
        </w:rPr>
        <w:annotationRef/>
      </w:r>
      <w:r>
        <w:t>Moved to Supplementary Information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0A4FB9" w14:textId="77777777" w:rsidR="00623AD5" w:rsidRDefault="00623AD5" w:rsidP="000E7DF0">
      <w:r>
        <w:separator/>
      </w:r>
    </w:p>
  </w:endnote>
  <w:endnote w:type="continuationSeparator" w:id="0">
    <w:p w14:paraId="58408320" w14:textId="77777777" w:rsidR="00623AD5" w:rsidRDefault="00623AD5" w:rsidP="000E7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
    <w:altName w:val="Arial Unicode MS"/>
    <w:panose1 w:val="00000000000000000000"/>
    <w:charset w:val="80"/>
    <w:family w:val="auto"/>
    <w:notTrueType/>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ITC Officina Sans Std Book">
    <w:altName w:val="Cambria"/>
    <w:panose1 w:val="00000000000000000000"/>
    <w:charset w:val="4D"/>
    <w:family w:val="swiss"/>
    <w:notTrueType/>
    <w:pitch w:val="default"/>
    <w:sig w:usb0="00000003" w:usb1="00000000" w:usb2="00000000" w:usb3="00000000" w:csb0="00000001" w:csb1="00000000"/>
  </w:font>
  <w:font w:name="Myriad Pro Light">
    <w:altName w:val="Myriad Pro Semibold It"/>
    <w:panose1 w:val="00000000000000000000"/>
    <w:charset w:val="00"/>
    <w:family w:val="swiss"/>
    <w:notTrueType/>
    <w:pitch w:val="variable"/>
    <w:sig w:usb0="00000003" w:usb1="00000000" w:usb2="00000000" w:usb3="00000000" w:csb0="00000001" w:csb1="00000000"/>
  </w:font>
  <w:font w:name="Arno Pro">
    <w:altName w:val="Didot"/>
    <w:panose1 w:val="00000000000000000000"/>
    <w:charset w:val="00"/>
    <w:family w:val="auto"/>
    <w:notTrueType/>
    <w:pitch w:val="variable"/>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C91A3" w14:textId="77777777" w:rsidR="00BA5CDF" w:rsidRDefault="00BA5CDF" w:rsidP="000E7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5BECDC" w14:textId="77777777" w:rsidR="00BA5CDF" w:rsidRDefault="00BA5CD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FCC84" w14:textId="77777777" w:rsidR="00BA5CDF" w:rsidRDefault="00BA5CDF" w:rsidP="000E7D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6234">
      <w:rPr>
        <w:rStyle w:val="PageNumber"/>
        <w:noProof/>
      </w:rPr>
      <w:t>15</w:t>
    </w:r>
    <w:r>
      <w:rPr>
        <w:rStyle w:val="PageNumber"/>
      </w:rPr>
      <w:fldChar w:fldCharType="end"/>
    </w:r>
  </w:p>
  <w:p w14:paraId="7B959C25" w14:textId="77777777" w:rsidR="00BA5CDF" w:rsidRDefault="00BA5C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79ED82" w14:textId="77777777" w:rsidR="00623AD5" w:rsidRDefault="00623AD5" w:rsidP="000E7DF0">
      <w:r>
        <w:separator/>
      </w:r>
    </w:p>
  </w:footnote>
  <w:footnote w:type="continuationSeparator" w:id="0">
    <w:p w14:paraId="23B06467" w14:textId="77777777" w:rsidR="00623AD5" w:rsidRDefault="00623AD5" w:rsidP="000E7D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422E8"/>
    <w:multiLevelType w:val="hybridMultilevel"/>
    <w:tmpl w:val="FE328AE6"/>
    <w:lvl w:ilvl="0" w:tplc="DF1009B6">
      <w:start w:val="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Biotechn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0apsrs9aep50ietzs45t0zpz9ezsrxrsf0z&quot;&gt;QUANCAT PAPER Copy&lt;record-ids&gt;&lt;item&gt;190&lt;/item&gt;&lt;item&gt;213&lt;/item&gt;&lt;item&gt;293&lt;/item&gt;&lt;item&gt;358&lt;/item&gt;&lt;item&gt;359&lt;/item&gt;&lt;item&gt;364&lt;/item&gt;&lt;item&gt;372&lt;/item&gt;&lt;item&gt;373&lt;/item&gt;&lt;item&gt;382&lt;/item&gt;&lt;item&gt;385&lt;/item&gt;&lt;item&gt;388&lt;/item&gt;&lt;item&gt;389&lt;/item&gt;&lt;item&gt;391&lt;/item&gt;&lt;item&gt;392&lt;/item&gt;&lt;item&gt;395&lt;/item&gt;&lt;/record-ids&gt;&lt;/item&gt;&lt;/Libraries&gt;"/>
  </w:docVars>
  <w:rsids>
    <w:rsidRoot w:val="00995948"/>
    <w:rsid w:val="00001AF0"/>
    <w:rsid w:val="00006159"/>
    <w:rsid w:val="000071E9"/>
    <w:rsid w:val="000118DB"/>
    <w:rsid w:val="00012F87"/>
    <w:rsid w:val="0001336E"/>
    <w:rsid w:val="0001339C"/>
    <w:rsid w:val="00017EF5"/>
    <w:rsid w:val="00017F4A"/>
    <w:rsid w:val="0002046A"/>
    <w:rsid w:val="0002181A"/>
    <w:rsid w:val="00022661"/>
    <w:rsid w:val="00022BEC"/>
    <w:rsid w:val="00022EBB"/>
    <w:rsid w:val="00024103"/>
    <w:rsid w:val="0002782A"/>
    <w:rsid w:val="000314D8"/>
    <w:rsid w:val="00032175"/>
    <w:rsid w:val="00032352"/>
    <w:rsid w:val="00033A1A"/>
    <w:rsid w:val="00037559"/>
    <w:rsid w:val="00043117"/>
    <w:rsid w:val="0004330E"/>
    <w:rsid w:val="00046234"/>
    <w:rsid w:val="00046615"/>
    <w:rsid w:val="00051D48"/>
    <w:rsid w:val="00056070"/>
    <w:rsid w:val="0005798B"/>
    <w:rsid w:val="00062EFA"/>
    <w:rsid w:val="00065D2C"/>
    <w:rsid w:val="000661EB"/>
    <w:rsid w:val="00073343"/>
    <w:rsid w:val="000771EE"/>
    <w:rsid w:val="00080BA9"/>
    <w:rsid w:val="00082A84"/>
    <w:rsid w:val="00083524"/>
    <w:rsid w:val="00084458"/>
    <w:rsid w:val="00087F25"/>
    <w:rsid w:val="000911E9"/>
    <w:rsid w:val="00092BF7"/>
    <w:rsid w:val="00096775"/>
    <w:rsid w:val="000A31C7"/>
    <w:rsid w:val="000A37EB"/>
    <w:rsid w:val="000A3D4A"/>
    <w:rsid w:val="000B3542"/>
    <w:rsid w:val="000B4F6A"/>
    <w:rsid w:val="000B705F"/>
    <w:rsid w:val="000C0749"/>
    <w:rsid w:val="000C0E8A"/>
    <w:rsid w:val="000C13CB"/>
    <w:rsid w:val="000C1A82"/>
    <w:rsid w:val="000C6EA2"/>
    <w:rsid w:val="000C7A10"/>
    <w:rsid w:val="000D045C"/>
    <w:rsid w:val="000D267C"/>
    <w:rsid w:val="000D2EAA"/>
    <w:rsid w:val="000D4552"/>
    <w:rsid w:val="000E0F29"/>
    <w:rsid w:val="000E1A20"/>
    <w:rsid w:val="000E2E07"/>
    <w:rsid w:val="000E4AEC"/>
    <w:rsid w:val="000E6E44"/>
    <w:rsid w:val="000E76FC"/>
    <w:rsid w:val="000E7DF0"/>
    <w:rsid w:val="001006A0"/>
    <w:rsid w:val="00100B4A"/>
    <w:rsid w:val="0010268B"/>
    <w:rsid w:val="001033DF"/>
    <w:rsid w:val="00103699"/>
    <w:rsid w:val="00105ADA"/>
    <w:rsid w:val="00105ED7"/>
    <w:rsid w:val="0010630D"/>
    <w:rsid w:val="001076F4"/>
    <w:rsid w:val="001102C9"/>
    <w:rsid w:val="00117218"/>
    <w:rsid w:val="0012063A"/>
    <w:rsid w:val="00124AE4"/>
    <w:rsid w:val="0014297F"/>
    <w:rsid w:val="00143C97"/>
    <w:rsid w:val="00145903"/>
    <w:rsid w:val="00152673"/>
    <w:rsid w:val="00152CE1"/>
    <w:rsid w:val="001606F6"/>
    <w:rsid w:val="00163480"/>
    <w:rsid w:val="0016390D"/>
    <w:rsid w:val="001709F1"/>
    <w:rsid w:val="00171FCF"/>
    <w:rsid w:val="0017491E"/>
    <w:rsid w:val="00174982"/>
    <w:rsid w:val="00180284"/>
    <w:rsid w:val="001806BD"/>
    <w:rsid w:val="001819F6"/>
    <w:rsid w:val="00183182"/>
    <w:rsid w:val="00184E7A"/>
    <w:rsid w:val="00190133"/>
    <w:rsid w:val="00192368"/>
    <w:rsid w:val="001A0399"/>
    <w:rsid w:val="001A0B36"/>
    <w:rsid w:val="001A19BA"/>
    <w:rsid w:val="001A2FDE"/>
    <w:rsid w:val="001A5813"/>
    <w:rsid w:val="001A7399"/>
    <w:rsid w:val="001B002E"/>
    <w:rsid w:val="001B1C65"/>
    <w:rsid w:val="001B5CBF"/>
    <w:rsid w:val="001C2AF1"/>
    <w:rsid w:val="001C3320"/>
    <w:rsid w:val="001C48B2"/>
    <w:rsid w:val="001C58D6"/>
    <w:rsid w:val="001C6FA6"/>
    <w:rsid w:val="001D0214"/>
    <w:rsid w:val="001D2CA4"/>
    <w:rsid w:val="001D6458"/>
    <w:rsid w:val="001D728B"/>
    <w:rsid w:val="001E0B3C"/>
    <w:rsid w:val="001E5AC3"/>
    <w:rsid w:val="001E6E0F"/>
    <w:rsid w:val="001E7EAE"/>
    <w:rsid w:val="001F0015"/>
    <w:rsid w:val="001F4357"/>
    <w:rsid w:val="001F78A6"/>
    <w:rsid w:val="00201C7E"/>
    <w:rsid w:val="002024DE"/>
    <w:rsid w:val="00202B43"/>
    <w:rsid w:val="00211AF6"/>
    <w:rsid w:val="00215157"/>
    <w:rsid w:val="00215AE4"/>
    <w:rsid w:val="00215D8D"/>
    <w:rsid w:val="002163DA"/>
    <w:rsid w:val="00220E19"/>
    <w:rsid w:val="00221EDF"/>
    <w:rsid w:val="002220D6"/>
    <w:rsid w:val="002234FE"/>
    <w:rsid w:val="0022422B"/>
    <w:rsid w:val="002319C0"/>
    <w:rsid w:val="00242065"/>
    <w:rsid w:val="00242E17"/>
    <w:rsid w:val="0024408B"/>
    <w:rsid w:val="00244AF7"/>
    <w:rsid w:val="00245583"/>
    <w:rsid w:val="00245767"/>
    <w:rsid w:val="00245CA0"/>
    <w:rsid w:val="002463EA"/>
    <w:rsid w:val="00250543"/>
    <w:rsid w:val="0025376B"/>
    <w:rsid w:val="002567F5"/>
    <w:rsid w:val="002570D1"/>
    <w:rsid w:val="00263F7C"/>
    <w:rsid w:val="00264CDC"/>
    <w:rsid w:val="00266BE8"/>
    <w:rsid w:val="002672F5"/>
    <w:rsid w:val="002743AA"/>
    <w:rsid w:val="00275E69"/>
    <w:rsid w:val="00280561"/>
    <w:rsid w:val="00280CED"/>
    <w:rsid w:val="00287BDC"/>
    <w:rsid w:val="00292957"/>
    <w:rsid w:val="0029311A"/>
    <w:rsid w:val="0029437B"/>
    <w:rsid w:val="00296F8D"/>
    <w:rsid w:val="00297E4B"/>
    <w:rsid w:val="002A3C92"/>
    <w:rsid w:val="002A3F6F"/>
    <w:rsid w:val="002A5148"/>
    <w:rsid w:val="002B0868"/>
    <w:rsid w:val="002B3A2F"/>
    <w:rsid w:val="002B470C"/>
    <w:rsid w:val="002C630B"/>
    <w:rsid w:val="002C721D"/>
    <w:rsid w:val="002D12CF"/>
    <w:rsid w:val="002D23FD"/>
    <w:rsid w:val="002D2DDE"/>
    <w:rsid w:val="002D3A7C"/>
    <w:rsid w:val="002D4109"/>
    <w:rsid w:val="002D4858"/>
    <w:rsid w:val="002E129A"/>
    <w:rsid w:val="002E317C"/>
    <w:rsid w:val="002E6ABA"/>
    <w:rsid w:val="002E727E"/>
    <w:rsid w:val="002F0796"/>
    <w:rsid w:val="002F4997"/>
    <w:rsid w:val="002F49E5"/>
    <w:rsid w:val="003006D9"/>
    <w:rsid w:val="003042B3"/>
    <w:rsid w:val="003065E0"/>
    <w:rsid w:val="00310C45"/>
    <w:rsid w:val="00315012"/>
    <w:rsid w:val="0031689B"/>
    <w:rsid w:val="0032259C"/>
    <w:rsid w:val="0032700D"/>
    <w:rsid w:val="00327074"/>
    <w:rsid w:val="00327D2C"/>
    <w:rsid w:val="003302C6"/>
    <w:rsid w:val="00341AD2"/>
    <w:rsid w:val="00350FD2"/>
    <w:rsid w:val="00351AA7"/>
    <w:rsid w:val="003528B7"/>
    <w:rsid w:val="00352EDE"/>
    <w:rsid w:val="00353FFE"/>
    <w:rsid w:val="003552D8"/>
    <w:rsid w:val="00360667"/>
    <w:rsid w:val="00360CA9"/>
    <w:rsid w:val="00362242"/>
    <w:rsid w:val="00363A57"/>
    <w:rsid w:val="00366A41"/>
    <w:rsid w:val="00367DB9"/>
    <w:rsid w:val="00371552"/>
    <w:rsid w:val="00375BBD"/>
    <w:rsid w:val="00375F86"/>
    <w:rsid w:val="00383558"/>
    <w:rsid w:val="003903A9"/>
    <w:rsid w:val="00396A36"/>
    <w:rsid w:val="003A11B9"/>
    <w:rsid w:val="003A5C0A"/>
    <w:rsid w:val="003A7DDA"/>
    <w:rsid w:val="003B29D2"/>
    <w:rsid w:val="003C0EBB"/>
    <w:rsid w:val="003C2727"/>
    <w:rsid w:val="003D1F82"/>
    <w:rsid w:val="003D31B3"/>
    <w:rsid w:val="003E4C32"/>
    <w:rsid w:val="003E53F8"/>
    <w:rsid w:val="003E5FCA"/>
    <w:rsid w:val="003E61A8"/>
    <w:rsid w:val="003F218E"/>
    <w:rsid w:val="003F49DC"/>
    <w:rsid w:val="003F7791"/>
    <w:rsid w:val="003F7896"/>
    <w:rsid w:val="00405FDA"/>
    <w:rsid w:val="004107F9"/>
    <w:rsid w:val="00410B20"/>
    <w:rsid w:val="0041447E"/>
    <w:rsid w:val="004169D7"/>
    <w:rsid w:val="00422F5F"/>
    <w:rsid w:val="00423C8F"/>
    <w:rsid w:val="0043396D"/>
    <w:rsid w:val="0043454D"/>
    <w:rsid w:val="00435697"/>
    <w:rsid w:val="00440C53"/>
    <w:rsid w:val="00444797"/>
    <w:rsid w:val="00444FDC"/>
    <w:rsid w:val="0045643F"/>
    <w:rsid w:val="00461851"/>
    <w:rsid w:val="00464CE8"/>
    <w:rsid w:val="00465EAD"/>
    <w:rsid w:val="00466FDE"/>
    <w:rsid w:val="004732BC"/>
    <w:rsid w:val="00474694"/>
    <w:rsid w:val="004746E5"/>
    <w:rsid w:val="004763F0"/>
    <w:rsid w:val="004812D3"/>
    <w:rsid w:val="00481CE6"/>
    <w:rsid w:val="00484444"/>
    <w:rsid w:val="004844ED"/>
    <w:rsid w:val="00485841"/>
    <w:rsid w:val="00494BDE"/>
    <w:rsid w:val="004979C3"/>
    <w:rsid w:val="004A179C"/>
    <w:rsid w:val="004A2A7B"/>
    <w:rsid w:val="004A37DD"/>
    <w:rsid w:val="004A3B5C"/>
    <w:rsid w:val="004A4D4D"/>
    <w:rsid w:val="004A6484"/>
    <w:rsid w:val="004B0AFD"/>
    <w:rsid w:val="004B2119"/>
    <w:rsid w:val="004B40CE"/>
    <w:rsid w:val="004C34A8"/>
    <w:rsid w:val="004C3670"/>
    <w:rsid w:val="004C3BC2"/>
    <w:rsid w:val="004C4343"/>
    <w:rsid w:val="004C6FAF"/>
    <w:rsid w:val="004D0979"/>
    <w:rsid w:val="004D1688"/>
    <w:rsid w:val="004E0212"/>
    <w:rsid w:val="004E0345"/>
    <w:rsid w:val="004E08EB"/>
    <w:rsid w:val="004E09C7"/>
    <w:rsid w:val="004E0DD0"/>
    <w:rsid w:val="004E5525"/>
    <w:rsid w:val="004E5B69"/>
    <w:rsid w:val="004E6846"/>
    <w:rsid w:val="004E6AC6"/>
    <w:rsid w:val="004F092E"/>
    <w:rsid w:val="004F487B"/>
    <w:rsid w:val="004F74E1"/>
    <w:rsid w:val="004F7FE5"/>
    <w:rsid w:val="005005D5"/>
    <w:rsid w:val="00501101"/>
    <w:rsid w:val="005016DB"/>
    <w:rsid w:val="00505AE2"/>
    <w:rsid w:val="00505B4F"/>
    <w:rsid w:val="005075C3"/>
    <w:rsid w:val="0051225C"/>
    <w:rsid w:val="00512591"/>
    <w:rsid w:val="00513D51"/>
    <w:rsid w:val="00515FC3"/>
    <w:rsid w:val="00517909"/>
    <w:rsid w:val="00517A25"/>
    <w:rsid w:val="00517CAF"/>
    <w:rsid w:val="0052346E"/>
    <w:rsid w:val="00523F3D"/>
    <w:rsid w:val="00524179"/>
    <w:rsid w:val="00525EAA"/>
    <w:rsid w:val="00526174"/>
    <w:rsid w:val="00532A04"/>
    <w:rsid w:val="00533B31"/>
    <w:rsid w:val="00541975"/>
    <w:rsid w:val="005420AC"/>
    <w:rsid w:val="005428BA"/>
    <w:rsid w:val="005429D4"/>
    <w:rsid w:val="00544659"/>
    <w:rsid w:val="00544E9A"/>
    <w:rsid w:val="005530BC"/>
    <w:rsid w:val="00557EB6"/>
    <w:rsid w:val="005603CA"/>
    <w:rsid w:val="005672B0"/>
    <w:rsid w:val="00570A07"/>
    <w:rsid w:val="00570D3A"/>
    <w:rsid w:val="0057600E"/>
    <w:rsid w:val="00576974"/>
    <w:rsid w:val="005835C3"/>
    <w:rsid w:val="00585487"/>
    <w:rsid w:val="005857C9"/>
    <w:rsid w:val="0058660B"/>
    <w:rsid w:val="00586C0C"/>
    <w:rsid w:val="005872F3"/>
    <w:rsid w:val="00590A44"/>
    <w:rsid w:val="005948C7"/>
    <w:rsid w:val="00595303"/>
    <w:rsid w:val="0059787F"/>
    <w:rsid w:val="005A27B3"/>
    <w:rsid w:val="005A6EA6"/>
    <w:rsid w:val="005A7A23"/>
    <w:rsid w:val="005B5B60"/>
    <w:rsid w:val="005B65AB"/>
    <w:rsid w:val="005B66D6"/>
    <w:rsid w:val="005C0725"/>
    <w:rsid w:val="005C0A04"/>
    <w:rsid w:val="005C5AFB"/>
    <w:rsid w:val="005C7DE2"/>
    <w:rsid w:val="005D23EA"/>
    <w:rsid w:val="005D250F"/>
    <w:rsid w:val="005D27CC"/>
    <w:rsid w:val="005D4DB1"/>
    <w:rsid w:val="005D56EF"/>
    <w:rsid w:val="005E2D7D"/>
    <w:rsid w:val="005F46F6"/>
    <w:rsid w:val="005F7306"/>
    <w:rsid w:val="00600AE0"/>
    <w:rsid w:val="00605CF4"/>
    <w:rsid w:val="00607515"/>
    <w:rsid w:val="00610C0A"/>
    <w:rsid w:val="006117F5"/>
    <w:rsid w:val="006202C8"/>
    <w:rsid w:val="00623AD5"/>
    <w:rsid w:val="00624B15"/>
    <w:rsid w:val="0062777D"/>
    <w:rsid w:val="00631476"/>
    <w:rsid w:val="00632836"/>
    <w:rsid w:val="006332C5"/>
    <w:rsid w:val="0063465D"/>
    <w:rsid w:val="00635D9D"/>
    <w:rsid w:val="00636A0D"/>
    <w:rsid w:val="00636BC0"/>
    <w:rsid w:val="00640721"/>
    <w:rsid w:val="00641C05"/>
    <w:rsid w:val="0064365C"/>
    <w:rsid w:val="00647320"/>
    <w:rsid w:val="00650724"/>
    <w:rsid w:val="00650A7D"/>
    <w:rsid w:val="00651E16"/>
    <w:rsid w:val="006533F1"/>
    <w:rsid w:val="00666683"/>
    <w:rsid w:val="006702F8"/>
    <w:rsid w:val="006723FB"/>
    <w:rsid w:val="00672EC5"/>
    <w:rsid w:val="006831C2"/>
    <w:rsid w:val="006853C1"/>
    <w:rsid w:val="006867B9"/>
    <w:rsid w:val="006912A9"/>
    <w:rsid w:val="00691888"/>
    <w:rsid w:val="00694266"/>
    <w:rsid w:val="00695BD7"/>
    <w:rsid w:val="006A0EE9"/>
    <w:rsid w:val="006B13E2"/>
    <w:rsid w:val="006B16D4"/>
    <w:rsid w:val="006B1728"/>
    <w:rsid w:val="006B62A3"/>
    <w:rsid w:val="006C1BC8"/>
    <w:rsid w:val="006C2CDD"/>
    <w:rsid w:val="006C3974"/>
    <w:rsid w:val="006C4A83"/>
    <w:rsid w:val="006C748A"/>
    <w:rsid w:val="006D1448"/>
    <w:rsid w:val="006D1BAF"/>
    <w:rsid w:val="006D4F22"/>
    <w:rsid w:val="006D6341"/>
    <w:rsid w:val="006D769C"/>
    <w:rsid w:val="006E0050"/>
    <w:rsid w:val="006E139D"/>
    <w:rsid w:val="006E416F"/>
    <w:rsid w:val="006E4209"/>
    <w:rsid w:val="006E46F3"/>
    <w:rsid w:val="006F4656"/>
    <w:rsid w:val="006F4A41"/>
    <w:rsid w:val="006F6395"/>
    <w:rsid w:val="007036DA"/>
    <w:rsid w:val="00706657"/>
    <w:rsid w:val="00707B25"/>
    <w:rsid w:val="00711B9C"/>
    <w:rsid w:val="007151AD"/>
    <w:rsid w:val="00715428"/>
    <w:rsid w:val="00717190"/>
    <w:rsid w:val="0072013A"/>
    <w:rsid w:val="007212FD"/>
    <w:rsid w:val="007233E1"/>
    <w:rsid w:val="00724EB1"/>
    <w:rsid w:val="007254E7"/>
    <w:rsid w:val="00725920"/>
    <w:rsid w:val="00726FD3"/>
    <w:rsid w:val="0073392D"/>
    <w:rsid w:val="00733DB8"/>
    <w:rsid w:val="007344C7"/>
    <w:rsid w:val="00737B1B"/>
    <w:rsid w:val="00740036"/>
    <w:rsid w:val="00742CFF"/>
    <w:rsid w:val="00746FE8"/>
    <w:rsid w:val="00750BC2"/>
    <w:rsid w:val="007536DF"/>
    <w:rsid w:val="00753CE2"/>
    <w:rsid w:val="00755F04"/>
    <w:rsid w:val="00756479"/>
    <w:rsid w:val="0075758C"/>
    <w:rsid w:val="00760BA8"/>
    <w:rsid w:val="00761174"/>
    <w:rsid w:val="00762BA0"/>
    <w:rsid w:val="00764EE6"/>
    <w:rsid w:val="007723B5"/>
    <w:rsid w:val="0077354C"/>
    <w:rsid w:val="0077447B"/>
    <w:rsid w:val="00774784"/>
    <w:rsid w:val="007764A1"/>
    <w:rsid w:val="00776A3D"/>
    <w:rsid w:val="00781717"/>
    <w:rsid w:val="00785400"/>
    <w:rsid w:val="00793C18"/>
    <w:rsid w:val="00796536"/>
    <w:rsid w:val="007A0319"/>
    <w:rsid w:val="007A3A7B"/>
    <w:rsid w:val="007A4616"/>
    <w:rsid w:val="007B4721"/>
    <w:rsid w:val="007B55EA"/>
    <w:rsid w:val="007B5A3F"/>
    <w:rsid w:val="007C1099"/>
    <w:rsid w:val="007C13BE"/>
    <w:rsid w:val="007C1BE7"/>
    <w:rsid w:val="007C1C50"/>
    <w:rsid w:val="007C21D4"/>
    <w:rsid w:val="007C4AA7"/>
    <w:rsid w:val="007C5E7A"/>
    <w:rsid w:val="007C750C"/>
    <w:rsid w:val="007D10D6"/>
    <w:rsid w:val="007D162F"/>
    <w:rsid w:val="007D2542"/>
    <w:rsid w:val="007D3C63"/>
    <w:rsid w:val="007D5643"/>
    <w:rsid w:val="007D67D9"/>
    <w:rsid w:val="007D6DF7"/>
    <w:rsid w:val="007E1457"/>
    <w:rsid w:val="007F0F41"/>
    <w:rsid w:val="007F1029"/>
    <w:rsid w:val="007F37D1"/>
    <w:rsid w:val="007F4368"/>
    <w:rsid w:val="007F44D0"/>
    <w:rsid w:val="007F594F"/>
    <w:rsid w:val="008024F0"/>
    <w:rsid w:val="008059D4"/>
    <w:rsid w:val="0080698A"/>
    <w:rsid w:val="008116E4"/>
    <w:rsid w:val="00811998"/>
    <w:rsid w:val="00811E9C"/>
    <w:rsid w:val="008141BA"/>
    <w:rsid w:val="00815C8E"/>
    <w:rsid w:val="00820056"/>
    <w:rsid w:val="0082061C"/>
    <w:rsid w:val="00820AE8"/>
    <w:rsid w:val="008235B7"/>
    <w:rsid w:val="008238DB"/>
    <w:rsid w:val="00825125"/>
    <w:rsid w:val="008339C4"/>
    <w:rsid w:val="00837AE7"/>
    <w:rsid w:val="008421E4"/>
    <w:rsid w:val="00842B6A"/>
    <w:rsid w:val="00846B2A"/>
    <w:rsid w:val="00846C68"/>
    <w:rsid w:val="00846CD5"/>
    <w:rsid w:val="0086247B"/>
    <w:rsid w:val="00867966"/>
    <w:rsid w:val="00867976"/>
    <w:rsid w:val="00872F3C"/>
    <w:rsid w:val="00873393"/>
    <w:rsid w:val="00874C30"/>
    <w:rsid w:val="00876D00"/>
    <w:rsid w:val="00877D9F"/>
    <w:rsid w:val="00882C7B"/>
    <w:rsid w:val="00890FB2"/>
    <w:rsid w:val="008936C6"/>
    <w:rsid w:val="00894F69"/>
    <w:rsid w:val="008959F1"/>
    <w:rsid w:val="00897570"/>
    <w:rsid w:val="008A06F2"/>
    <w:rsid w:val="008A0CD5"/>
    <w:rsid w:val="008A1623"/>
    <w:rsid w:val="008A1C67"/>
    <w:rsid w:val="008A1F29"/>
    <w:rsid w:val="008A3260"/>
    <w:rsid w:val="008A4A82"/>
    <w:rsid w:val="008A6C95"/>
    <w:rsid w:val="008A7132"/>
    <w:rsid w:val="008B0ADD"/>
    <w:rsid w:val="008B3C25"/>
    <w:rsid w:val="008B6E5E"/>
    <w:rsid w:val="008C077F"/>
    <w:rsid w:val="008C0F9D"/>
    <w:rsid w:val="008C4152"/>
    <w:rsid w:val="008C4C3D"/>
    <w:rsid w:val="008D34C2"/>
    <w:rsid w:val="008D5914"/>
    <w:rsid w:val="008E05FF"/>
    <w:rsid w:val="008E0655"/>
    <w:rsid w:val="008E31F0"/>
    <w:rsid w:val="008F0180"/>
    <w:rsid w:val="008F7025"/>
    <w:rsid w:val="009002D3"/>
    <w:rsid w:val="0090078B"/>
    <w:rsid w:val="00911EEC"/>
    <w:rsid w:val="009157D0"/>
    <w:rsid w:val="00916AEF"/>
    <w:rsid w:val="009219B4"/>
    <w:rsid w:val="00925795"/>
    <w:rsid w:val="00933933"/>
    <w:rsid w:val="00946234"/>
    <w:rsid w:val="00947916"/>
    <w:rsid w:val="00951E13"/>
    <w:rsid w:val="0095219F"/>
    <w:rsid w:val="0096039B"/>
    <w:rsid w:val="00960A0B"/>
    <w:rsid w:val="00961B57"/>
    <w:rsid w:val="00963D69"/>
    <w:rsid w:val="00966780"/>
    <w:rsid w:val="009716AD"/>
    <w:rsid w:val="009758AA"/>
    <w:rsid w:val="00975A50"/>
    <w:rsid w:val="0098142A"/>
    <w:rsid w:val="009817D5"/>
    <w:rsid w:val="00984174"/>
    <w:rsid w:val="009870F6"/>
    <w:rsid w:val="00987CBC"/>
    <w:rsid w:val="00990C4C"/>
    <w:rsid w:val="00991172"/>
    <w:rsid w:val="00995948"/>
    <w:rsid w:val="00996C2C"/>
    <w:rsid w:val="009A406B"/>
    <w:rsid w:val="009A41B8"/>
    <w:rsid w:val="009A4DB6"/>
    <w:rsid w:val="009A5469"/>
    <w:rsid w:val="009A5836"/>
    <w:rsid w:val="009A5B80"/>
    <w:rsid w:val="009A7D38"/>
    <w:rsid w:val="009B025B"/>
    <w:rsid w:val="009B0580"/>
    <w:rsid w:val="009B0BB0"/>
    <w:rsid w:val="009B22B9"/>
    <w:rsid w:val="009B4599"/>
    <w:rsid w:val="009C2CED"/>
    <w:rsid w:val="009D12CE"/>
    <w:rsid w:val="009D1DBA"/>
    <w:rsid w:val="009D26A8"/>
    <w:rsid w:val="009D26FE"/>
    <w:rsid w:val="009D348E"/>
    <w:rsid w:val="009D729C"/>
    <w:rsid w:val="009E5EFF"/>
    <w:rsid w:val="009F57CD"/>
    <w:rsid w:val="009F6E88"/>
    <w:rsid w:val="00A00A49"/>
    <w:rsid w:val="00A00BF8"/>
    <w:rsid w:val="00A01CA9"/>
    <w:rsid w:val="00A0229D"/>
    <w:rsid w:val="00A05FA3"/>
    <w:rsid w:val="00A07527"/>
    <w:rsid w:val="00A1201A"/>
    <w:rsid w:val="00A1209C"/>
    <w:rsid w:val="00A13941"/>
    <w:rsid w:val="00A21003"/>
    <w:rsid w:val="00A233F5"/>
    <w:rsid w:val="00A23A7B"/>
    <w:rsid w:val="00A23E73"/>
    <w:rsid w:val="00A27BA0"/>
    <w:rsid w:val="00A27C14"/>
    <w:rsid w:val="00A30D6B"/>
    <w:rsid w:val="00A3443F"/>
    <w:rsid w:val="00A42CD3"/>
    <w:rsid w:val="00A4353D"/>
    <w:rsid w:val="00A4546A"/>
    <w:rsid w:val="00A51D72"/>
    <w:rsid w:val="00A55C3A"/>
    <w:rsid w:val="00A5604C"/>
    <w:rsid w:val="00A61375"/>
    <w:rsid w:val="00A6325A"/>
    <w:rsid w:val="00A65995"/>
    <w:rsid w:val="00A66334"/>
    <w:rsid w:val="00A670B9"/>
    <w:rsid w:val="00A67E61"/>
    <w:rsid w:val="00A703AE"/>
    <w:rsid w:val="00A70E6C"/>
    <w:rsid w:val="00A74E27"/>
    <w:rsid w:val="00A761E1"/>
    <w:rsid w:val="00A76413"/>
    <w:rsid w:val="00A77112"/>
    <w:rsid w:val="00A859E5"/>
    <w:rsid w:val="00A85A9C"/>
    <w:rsid w:val="00A86E32"/>
    <w:rsid w:val="00A87726"/>
    <w:rsid w:val="00A87EEB"/>
    <w:rsid w:val="00A90697"/>
    <w:rsid w:val="00A93EDD"/>
    <w:rsid w:val="00A94A39"/>
    <w:rsid w:val="00A96175"/>
    <w:rsid w:val="00AA39A3"/>
    <w:rsid w:val="00AA655D"/>
    <w:rsid w:val="00AB58E0"/>
    <w:rsid w:val="00AB6B18"/>
    <w:rsid w:val="00AB7964"/>
    <w:rsid w:val="00AC241F"/>
    <w:rsid w:val="00AC3D49"/>
    <w:rsid w:val="00AD1698"/>
    <w:rsid w:val="00AD3DED"/>
    <w:rsid w:val="00AE38C7"/>
    <w:rsid w:val="00AE5A83"/>
    <w:rsid w:val="00AE6EFF"/>
    <w:rsid w:val="00AF0A9A"/>
    <w:rsid w:val="00B04D67"/>
    <w:rsid w:val="00B06478"/>
    <w:rsid w:val="00B12E04"/>
    <w:rsid w:val="00B12E47"/>
    <w:rsid w:val="00B145B4"/>
    <w:rsid w:val="00B21016"/>
    <w:rsid w:val="00B21381"/>
    <w:rsid w:val="00B214BD"/>
    <w:rsid w:val="00B25423"/>
    <w:rsid w:val="00B2642B"/>
    <w:rsid w:val="00B30D40"/>
    <w:rsid w:val="00B3239C"/>
    <w:rsid w:val="00B32AA0"/>
    <w:rsid w:val="00B334CC"/>
    <w:rsid w:val="00B33E31"/>
    <w:rsid w:val="00B341D7"/>
    <w:rsid w:val="00B343F0"/>
    <w:rsid w:val="00B34E87"/>
    <w:rsid w:val="00B35E61"/>
    <w:rsid w:val="00B409AC"/>
    <w:rsid w:val="00B40BC5"/>
    <w:rsid w:val="00B41ABE"/>
    <w:rsid w:val="00B4243E"/>
    <w:rsid w:val="00B45503"/>
    <w:rsid w:val="00B45F7E"/>
    <w:rsid w:val="00B46490"/>
    <w:rsid w:val="00B50D08"/>
    <w:rsid w:val="00B525C6"/>
    <w:rsid w:val="00B573E6"/>
    <w:rsid w:val="00B6107F"/>
    <w:rsid w:val="00B63526"/>
    <w:rsid w:val="00B63B4B"/>
    <w:rsid w:val="00B724E0"/>
    <w:rsid w:val="00B814E8"/>
    <w:rsid w:val="00B81868"/>
    <w:rsid w:val="00B81D50"/>
    <w:rsid w:val="00B835A2"/>
    <w:rsid w:val="00B84E43"/>
    <w:rsid w:val="00B85E6D"/>
    <w:rsid w:val="00B85F86"/>
    <w:rsid w:val="00B85F99"/>
    <w:rsid w:val="00B874E8"/>
    <w:rsid w:val="00B919B5"/>
    <w:rsid w:val="00B94937"/>
    <w:rsid w:val="00B952AE"/>
    <w:rsid w:val="00B95C0A"/>
    <w:rsid w:val="00B95C1F"/>
    <w:rsid w:val="00BA250B"/>
    <w:rsid w:val="00BA353C"/>
    <w:rsid w:val="00BA4353"/>
    <w:rsid w:val="00BA5C4C"/>
    <w:rsid w:val="00BA5CDF"/>
    <w:rsid w:val="00BB02FE"/>
    <w:rsid w:val="00BB0F72"/>
    <w:rsid w:val="00BB2622"/>
    <w:rsid w:val="00BB494E"/>
    <w:rsid w:val="00BC0A42"/>
    <w:rsid w:val="00BC10A4"/>
    <w:rsid w:val="00BC2B2B"/>
    <w:rsid w:val="00BC6BD7"/>
    <w:rsid w:val="00BD0609"/>
    <w:rsid w:val="00BD5BB1"/>
    <w:rsid w:val="00BE0929"/>
    <w:rsid w:val="00BE13FD"/>
    <w:rsid w:val="00BE418E"/>
    <w:rsid w:val="00BE5A5D"/>
    <w:rsid w:val="00BE5CC9"/>
    <w:rsid w:val="00BF0187"/>
    <w:rsid w:val="00BF6E60"/>
    <w:rsid w:val="00BF7217"/>
    <w:rsid w:val="00C034E1"/>
    <w:rsid w:val="00C03E75"/>
    <w:rsid w:val="00C13A5E"/>
    <w:rsid w:val="00C148D7"/>
    <w:rsid w:val="00C22CB3"/>
    <w:rsid w:val="00C2452F"/>
    <w:rsid w:val="00C26BCF"/>
    <w:rsid w:val="00C277B0"/>
    <w:rsid w:val="00C30DF7"/>
    <w:rsid w:val="00C31577"/>
    <w:rsid w:val="00C33411"/>
    <w:rsid w:val="00C33DB7"/>
    <w:rsid w:val="00C41232"/>
    <w:rsid w:val="00C43A53"/>
    <w:rsid w:val="00C4695C"/>
    <w:rsid w:val="00C46F19"/>
    <w:rsid w:val="00C4726D"/>
    <w:rsid w:val="00C51869"/>
    <w:rsid w:val="00C5284B"/>
    <w:rsid w:val="00C542AE"/>
    <w:rsid w:val="00C569B7"/>
    <w:rsid w:val="00C5787C"/>
    <w:rsid w:val="00C60196"/>
    <w:rsid w:val="00C6097F"/>
    <w:rsid w:val="00C60D93"/>
    <w:rsid w:val="00C61564"/>
    <w:rsid w:val="00C638E4"/>
    <w:rsid w:val="00C6476B"/>
    <w:rsid w:val="00C64C2A"/>
    <w:rsid w:val="00C66131"/>
    <w:rsid w:val="00C73BD8"/>
    <w:rsid w:val="00C82AAD"/>
    <w:rsid w:val="00C83676"/>
    <w:rsid w:val="00C83F7C"/>
    <w:rsid w:val="00C84DD9"/>
    <w:rsid w:val="00C879F6"/>
    <w:rsid w:val="00C91F4E"/>
    <w:rsid w:val="00C94325"/>
    <w:rsid w:val="00C97697"/>
    <w:rsid w:val="00C97E2E"/>
    <w:rsid w:val="00CA09CE"/>
    <w:rsid w:val="00CA4006"/>
    <w:rsid w:val="00CA4E47"/>
    <w:rsid w:val="00CA6BE9"/>
    <w:rsid w:val="00CB1E44"/>
    <w:rsid w:val="00CB3E9C"/>
    <w:rsid w:val="00CB561A"/>
    <w:rsid w:val="00CB76FC"/>
    <w:rsid w:val="00CC08B3"/>
    <w:rsid w:val="00CC357C"/>
    <w:rsid w:val="00CC4D6B"/>
    <w:rsid w:val="00CD02D9"/>
    <w:rsid w:val="00CD770E"/>
    <w:rsid w:val="00CE023A"/>
    <w:rsid w:val="00CE0A58"/>
    <w:rsid w:val="00CE21F8"/>
    <w:rsid w:val="00CE7854"/>
    <w:rsid w:val="00CF0753"/>
    <w:rsid w:val="00CF1D69"/>
    <w:rsid w:val="00CF2AA5"/>
    <w:rsid w:val="00CF434C"/>
    <w:rsid w:val="00CF4ACA"/>
    <w:rsid w:val="00D00554"/>
    <w:rsid w:val="00D028FC"/>
    <w:rsid w:val="00D06EF0"/>
    <w:rsid w:val="00D0726D"/>
    <w:rsid w:val="00D07D45"/>
    <w:rsid w:val="00D129E1"/>
    <w:rsid w:val="00D204BF"/>
    <w:rsid w:val="00D21C43"/>
    <w:rsid w:val="00D2342C"/>
    <w:rsid w:val="00D23EDE"/>
    <w:rsid w:val="00D266D7"/>
    <w:rsid w:val="00D30402"/>
    <w:rsid w:val="00D30835"/>
    <w:rsid w:val="00D31E13"/>
    <w:rsid w:val="00D37B21"/>
    <w:rsid w:val="00D44762"/>
    <w:rsid w:val="00D4515C"/>
    <w:rsid w:val="00D4518D"/>
    <w:rsid w:val="00D50E0A"/>
    <w:rsid w:val="00D56562"/>
    <w:rsid w:val="00D61661"/>
    <w:rsid w:val="00D641C7"/>
    <w:rsid w:val="00D65E37"/>
    <w:rsid w:val="00D67AE2"/>
    <w:rsid w:val="00D70A97"/>
    <w:rsid w:val="00D71342"/>
    <w:rsid w:val="00D72874"/>
    <w:rsid w:val="00D76C3C"/>
    <w:rsid w:val="00D8067A"/>
    <w:rsid w:val="00D823CD"/>
    <w:rsid w:val="00D83924"/>
    <w:rsid w:val="00D86947"/>
    <w:rsid w:val="00D90404"/>
    <w:rsid w:val="00D94AE6"/>
    <w:rsid w:val="00DA186C"/>
    <w:rsid w:val="00DA3A44"/>
    <w:rsid w:val="00DA69FA"/>
    <w:rsid w:val="00DB0209"/>
    <w:rsid w:val="00DB14BC"/>
    <w:rsid w:val="00DB1C1E"/>
    <w:rsid w:val="00DB4949"/>
    <w:rsid w:val="00DC1207"/>
    <w:rsid w:val="00DC2204"/>
    <w:rsid w:val="00DC4E81"/>
    <w:rsid w:val="00DC6840"/>
    <w:rsid w:val="00DC7ADC"/>
    <w:rsid w:val="00DD01B7"/>
    <w:rsid w:val="00DD0DDF"/>
    <w:rsid w:val="00DD2EE9"/>
    <w:rsid w:val="00DD5EC9"/>
    <w:rsid w:val="00DE06FF"/>
    <w:rsid w:val="00DE3144"/>
    <w:rsid w:val="00DE3454"/>
    <w:rsid w:val="00DE6725"/>
    <w:rsid w:val="00DF076D"/>
    <w:rsid w:val="00DF08C2"/>
    <w:rsid w:val="00E04BFA"/>
    <w:rsid w:val="00E10E04"/>
    <w:rsid w:val="00E13CBE"/>
    <w:rsid w:val="00E1470E"/>
    <w:rsid w:val="00E2608A"/>
    <w:rsid w:val="00E275D3"/>
    <w:rsid w:val="00E27F2F"/>
    <w:rsid w:val="00E311AB"/>
    <w:rsid w:val="00E31EF3"/>
    <w:rsid w:val="00E32661"/>
    <w:rsid w:val="00E330BA"/>
    <w:rsid w:val="00E336B8"/>
    <w:rsid w:val="00E349EC"/>
    <w:rsid w:val="00E411D6"/>
    <w:rsid w:val="00E41EEB"/>
    <w:rsid w:val="00E42059"/>
    <w:rsid w:val="00E441CC"/>
    <w:rsid w:val="00E53C60"/>
    <w:rsid w:val="00E541AD"/>
    <w:rsid w:val="00E6258D"/>
    <w:rsid w:val="00E634BC"/>
    <w:rsid w:val="00E64E5B"/>
    <w:rsid w:val="00E655A6"/>
    <w:rsid w:val="00E6755F"/>
    <w:rsid w:val="00E73B7C"/>
    <w:rsid w:val="00E800A6"/>
    <w:rsid w:val="00E8317A"/>
    <w:rsid w:val="00E91D6F"/>
    <w:rsid w:val="00EA3222"/>
    <w:rsid w:val="00EA3372"/>
    <w:rsid w:val="00EA4362"/>
    <w:rsid w:val="00EA6C9B"/>
    <w:rsid w:val="00EA73E3"/>
    <w:rsid w:val="00EB1CF2"/>
    <w:rsid w:val="00EB3B4E"/>
    <w:rsid w:val="00EB652F"/>
    <w:rsid w:val="00EB7DAC"/>
    <w:rsid w:val="00EC369A"/>
    <w:rsid w:val="00EC665F"/>
    <w:rsid w:val="00EC696C"/>
    <w:rsid w:val="00EC7F64"/>
    <w:rsid w:val="00ED1992"/>
    <w:rsid w:val="00ED3ED9"/>
    <w:rsid w:val="00ED5EFE"/>
    <w:rsid w:val="00ED64CC"/>
    <w:rsid w:val="00EE0876"/>
    <w:rsid w:val="00EE0BDD"/>
    <w:rsid w:val="00EE3B26"/>
    <w:rsid w:val="00EE5707"/>
    <w:rsid w:val="00EE5B94"/>
    <w:rsid w:val="00EE5F56"/>
    <w:rsid w:val="00EF1C0D"/>
    <w:rsid w:val="00EF4318"/>
    <w:rsid w:val="00EF51D8"/>
    <w:rsid w:val="00EF5A66"/>
    <w:rsid w:val="00F0047C"/>
    <w:rsid w:val="00F0317B"/>
    <w:rsid w:val="00F03B94"/>
    <w:rsid w:val="00F058D1"/>
    <w:rsid w:val="00F05BD8"/>
    <w:rsid w:val="00F0628D"/>
    <w:rsid w:val="00F06CB5"/>
    <w:rsid w:val="00F07787"/>
    <w:rsid w:val="00F1009E"/>
    <w:rsid w:val="00F12468"/>
    <w:rsid w:val="00F12D05"/>
    <w:rsid w:val="00F15413"/>
    <w:rsid w:val="00F15527"/>
    <w:rsid w:val="00F22B1C"/>
    <w:rsid w:val="00F2432E"/>
    <w:rsid w:val="00F273FF"/>
    <w:rsid w:val="00F27425"/>
    <w:rsid w:val="00F346CC"/>
    <w:rsid w:val="00F40A02"/>
    <w:rsid w:val="00F41F30"/>
    <w:rsid w:val="00F4306E"/>
    <w:rsid w:val="00F444EE"/>
    <w:rsid w:val="00F45EFC"/>
    <w:rsid w:val="00F4667C"/>
    <w:rsid w:val="00F47D07"/>
    <w:rsid w:val="00F505E2"/>
    <w:rsid w:val="00F51294"/>
    <w:rsid w:val="00F52EF3"/>
    <w:rsid w:val="00F5346A"/>
    <w:rsid w:val="00F54F4E"/>
    <w:rsid w:val="00F55D31"/>
    <w:rsid w:val="00F56ABA"/>
    <w:rsid w:val="00F6103B"/>
    <w:rsid w:val="00F65EC2"/>
    <w:rsid w:val="00F66646"/>
    <w:rsid w:val="00F673DB"/>
    <w:rsid w:val="00F6793F"/>
    <w:rsid w:val="00F67C9A"/>
    <w:rsid w:val="00F71C2A"/>
    <w:rsid w:val="00F7498C"/>
    <w:rsid w:val="00F75258"/>
    <w:rsid w:val="00F8032C"/>
    <w:rsid w:val="00F81A06"/>
    <w:rsid w:val="00F831DC"/>
    <w:rsid w:val="00F831F3"/>
    <w:rsid w:val="00F84B3E"/>
    <w:rsid w:val="00F87ACB"/>
    <w:rsid w:val="00F90906"/>
    <w:rsid w:val="00F95423"/>
    <w:rsid w:val="00FA38DB"/>
    <w:rsid w:val="00FB2F0F"/>
    <w:rsid w:val="00FB34BE"/>
    <w:rsid w:val="00FB57E5"/>
    <w:rsid w:val="00FB76FA"/>
    <w:rsid w:val="00FC0703"/>
    <w:rsid w:val="00FC336C"/>
    <w:rsid w:val="00FC587C"/>
    <w:rsid w:val="00FC7517"/>
    <w:rsid w:val="00FD018C"/>
    <w:rsid w:val="00FD25B8"/>
    <w:rsid w:val="00FE062B"/>
    <w:rsid w:val="00FE0E28"/>
    <w:rsid w:val="00FE380A"/>
    <w:rsid w:val="00FE7571"/>
    <w:rsid w:val="00FF0B89"/>
    <w:rsid w:val="00FF1636"/>
    <w:rsid w:val="00FF1B19"/>
    <w:rsid w:val="00FF2E90"/>
    <w:rsid w:val="00FF4F01"/>
    <w:rsid w:val="00FF698F"/>
    <w:rsid w:val="00FF69A5"/>
    <w:rsid w:val="00FF7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9FD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2F5"/>
    <w:rPr>
      <w:sz w:val="24"/>
      <w:szCs w:val="24"/>
      <w:lang w:val="en-GB"/>
    </w:rPr>
  </w:style>
  <w:style w:type="paragraph" w:styleId="Heading1">
    <w:name w:val="heading 1"/>
    <w:basedOn w:val="Normal"/>
    <w:link w:val="Heading1Char"/>
    <w:uiPriority w:val="9"/>
    <w:qFormat/>
    <w:locked/>
    <w:rsid w:val="00C3341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466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046615"/>
    <w:rPr>
      <w:rFonts w:ascii="Lucida Grande" w:hAnsi="Lucida Grande" w:cs="Lucida Grande"/>
      <w:sz w:val="18"/>
      <w:szCs w:val="18"/>
    </w:rPr>
  </w:style>
  <w:style w:type="paragraph" w:customStyle="1" w:styleId="BDAbstract">
    <w:name w:val="BD_Abstract"/>
    <w:basedOn w:val="Normal"/>
    <w:next w:val="Normal"/>
    <w:link w:val="BDAbstractChar"/>
    <w:autoRedefine/>
    <w:uiPriority w:val="99"/>
    <w:rsid w:val="009D26A8"/>
    <w:pPr>
      <w:pBdr>
        <w:top w:val="single" w:sz="4" w:space="1" w:color="auto"/>
        <w:bottom w:val="single" w:sz="4" w:space="1" w:color="auto"/>
      </w:pBdr>
      <w:spacing w:before="100" w:after="600"/>
      <w:jc w:val="both"/>
    </w:pPr>
    <w:rPr>
      <w:rFonts w:ascii="Arial" w:hAnsi="Arial"/>
      <w:kern w:val="21"/>
      <w:sz w:val="22"/>
      <w:szCs w:val="20"/>
      <w:lang w:val="en-US"/>
    </w:rPr>
  </w:style>
  <w:style w:type="character" w:customStyle="1" w:styleId="BDAbstractChar">
    <w:name w:val="BD_Abstract Char"/>
    <w:link w:val="BDAbstract"/>
    <w:uiPriority w:val="99"/>
    <w:locked/>
    <w:rsid w:val="009D26A8"/>
    <w:rPr>
      <w:rFonts w:ascii="Arial" w:hAnsi="Arial"/>
      <w:kern w:val="21"/>
      <w:sz w:val="22"/>
      <w:lang w:val="en-US"/>
    </w:rPr>
  </w:style>
  <w:style w:type="paragraph" w:customStyle="1" w:styleId="TAMainText">
    <w:name w:val="TA_Main_Text"/>
    <w:basedOn w:val="Normal"/>
    <w:autoRedefine/>
    <w:uiPriority w:val="99"/>
    <w:rsid w:val="002D4109"/>
    <w:pPr>
      <w:spacing w:after="60" w:line="360" w:lineRule="auto"/>
      <w:jc w:val="both"/>
    </w:pPr>
    <w:rPr>
      <w:rFonts w:ascii="Arial" w:hAnsi="Arial" w:cs="Arial"/>
      <w:color w:val="000000"/>
      <w:kern w:val="21"/>
      <w:sz w:val="22"/>
      <w:szCs w:val="22"/>
      <w:lang w:val="en-US"/>
    </w:rPr>
  </w:style>
  <w:style w:type="paragraph" w:customStyle="1" w:styleId="Pa12">
    <w:name w:val="Pa12"/>
    <w:basedOn w:val="Normal"/>
    <w:next w:val="Normal"/>
    <w:uiPriority w:val="99"/>
    <w:rsid w:val="000E7DF0"/>
    <w:pPr>
      <w:widowControl w:val="0"/>
      <w:autoSpaceDE w:val="0"/>
      <w:autoSpaceDN w:val="0"/>
      <w:adjustRightInd w:val="0"/>
      <w:spacing w:line="191" w:lineRule="atLeast"/>
    </w:pPr>
    <w:rPr>
      <w:rFonts w:ascii="ITC Officina Sans Std Book" w:hAnsi="ITC Officina Sans Std Book"/>
      <w:lang w:val="en-US"/>
    </w:rPr>
  </w:style>
  <w:style w:type="character" w:styleId="Hyperlink">
    <w:name w:val="Hyperlink"/>
    <w:basedOn w:val="DefaultParagraphFont"/>
    <w:uiPriority w:val="99"/>
    <w:rsid w:val="000E7DF0"/>
    <w:rPr>
      <w:rFonts w:cs="Times New Roman"/>
      <w:color w:val="0000FF"/>
      <w:u w:val="single"/>
    </w:rPr>
  </w:style>
  <w:style w:type="paragraph" w:customStyle="1" w:styleId="Default">
    <w:name w:val="Default"/>
    <w:uiPriority w:val="99"/>
    <w:rsid w:val="000E7DF0"/>
    <w:pPr>
      <w:widowControl w:val="0"/>
      <w:autoSpaceDE w:val="0"/>
      <w:autoSpaceDN w:val="0"/>
      <w:adjustRightInd w:val="0"/>
    </w:pPr>
    <w:rPr>
      <w:rFonts w:ascii="ITC Officina Sans Std Book" w:hAnsi="ITC Officina Sans Std Book" w:cs="ITC Officina Sans Std Book"/>
      <w:color w:val="000000"/>
      <w:sz w:val="24"/>
      <w:szCs w:val="24"/>
    </w:rPr>
  </w:style>
  <w:style w:type="paragraph" w:customStyle="1" w:styleId="Pa7">
    <w:name w:val="Pa7"/>
    <w:basedOn w:val="Default"/>
    <w:next w:val="Default"/>
    <w:uiPriority w:val="99"/>
    <w:rsid w:val="000E7DF0"/>
    <w:pPr>
      <w:spacing w:line="151" w:lineRule="atLeast"/>
    </w:pPr>
    <w:rPr>
      <w:rFonts w:cs="Times New Roman"/>
      <w:color w:val="auto"/>
    </w:rPr>
  </w:style>
  <w:style w:type="paragraph" w:styleId="Footer">
    <w:name w:val="footer"/>
    <w:basedOn w:val="Normal"/>
    <w:link w:val="FooterChar"/>
    <w:uiPriority w:val="99"/>
    <w:rsid w:val="000E7DF0"/>
    <w:pPr>
      <w:tabs>
        <w:tab w:val="center" w:pos="4320"/>
        <w:tab w:val="right" w:pos="8640"/>
      </w:tabs>
    </w:pPr>
  </w:style>
  <w:style w:type="character" w:customStyle="1" w:styleId="FooterChar">
    <w:name w:val="Footer Char"/>
    <w:basedOn w:val="DefaultParagraphFont"/>
    <w:link w:val="Footer"/>
    <w:uiPriority w:val="99"/>
    <w:locked/>
    <w:rsid w:val="000E7DF0"/>
    <w:rPr>
      <w:rFonts w:cs="Times New Roman"/>
    </w:rPr>
  </w:style>
  <w:style w:type="character" w:styleId="PageNumber">
    <w:name w:val="page number"/>
    <w:basedOn w:val="DefaultParagraphFont"/>
    <w:uiPriority w:val="99"/>
    <w:semiHidden/>
    <w:rsid w:val="000E7DF0"/>
    <w:rPr>
      <w:rFonts w:cs="Times New Roman"/>
    </w:rPr>
  </w:style>
  <w:style w:type="paragraph" w:customStyle="1" w:styleId="BATitle">
    <w:name w:val="BA_Title"/>
    <w:basedOn w:val="Normal"/>
    <w:next w:val="Normal"/>
    <w:autoRedefine/>
    <w:uiPriority w:val="99"/>
    <w:rsid w:val="000E7DF0"/>
    <w:pPr>
      <w:spacing w:before="1400" w:after="180"/>
    </w:pPr>
    <w:rPr>
      <w:rFonts w:ascii="Myriad Pro Light" w:hAnsi="Myriad Pro Light"/>
      <w:b/>
      <w:kern w:val="36"/>
      <w:sz w:val="34"/>
      <w:lang w:val="en-US"/>
    </w:rPr>
  </w:style>
  <w:style w:type="paragraph" w:customStyle="1" w:styleId="BBAuthorName">
    <w:name w:val="BB_Author_Name"/>
    <w:basedOn w:val="Normal"/>
    <w:next w:val="BCAuthorAddress"/>
    <w:autoRedefine/>
    <w:uiPriority w:val="99"/>
    <w:rsid w:val="0077447B"/>
    <w:pPr>
      <w:spacing w:after="180" w:line="360" w:lineRule="auto"/>
    </w:pPr>
    <w:rPr>
      <w:rFonts w:ascii="Arno Pro" w:hAnsi="Arno Pro"/>
      <w:kern w:val="26"/>
      <w:lang w:val="en-US"/>
    </w:rPr>
  </w:style>
  <w:style w:type="paragraph" w:customStyle="1" w:styleId="BCAuthorAddress">
    <w:name w:val="BC_Author_Address"/>
    <w:basedOn w:val="Normal"/>
    <w:next w:val="Normal"/>
    <w:autoRedefine/>
    <w:uiPriority w:val="99"/>
    <w:rsid w:val="000E7DF0"/>
    <w:pPr>
      <w:spacing w:after="60"/>
    </w:pPr>
    <w:rPr>
      <w:rFonts w:ascii="Arno Pro" w:hAnsi="Arno Pro"/>
      <w:kern w:val="22"/>
      <w:sz w:val="20"/>
      <w:lang w:val="en-US"/>
    </w:rPr>
  </w:style>
  <w:style w:type="paragraph" w:customStyle="1" w:styleId="BGKeywords">
    <w:name w:val="BG_Keywords"/>
    <w:basedOn w:val="Normal"/>
    <w:next w:val="Normal"/>
    <w:autoRedefine/>
    <w:uiPriority w:val="99"/>
    <w:rsid w:val="009A406B"/>
    <w:pPr>
      <w:spacing w:after="220" w:line="360" w:lineRule="auto"/>
    </w:pPr>
    <w:rPr>
      <w:rFonts w:ascii="Arno Pro" w:hAnsi="Arno Pro"/>
      <w:i/>
      <w:kern w:val="22"/>
      <w:sz w:val="20"/>
      <w:lang w:val="en-US"/>
    </w:rPr>
  </w:style>
  <w:style w:type="paragraph" w:customStyle="1" w:styleId="StyleFACorrespondingAuthorFootnote7pt">
    <w:name w:val="Style FA_Corresponding_Author_Footnote + 7 pt"/>
    <w:basedOn w:val="Normal"/>
    <w:next w:val="BGKeywords"/>
    <w:link w:val="StyleFACorrespondingAuthorFootnote7ptChar"/>
    <w:autoRedefine/>
    <w:uiPriority w:val="99"/>
    <w:rsid w:val="00080BA9"/>
    <w:rPr>
      <w:rFonts w:ascii="Arno Pro" w:hAnsi="Arno Pro"/>
      <w:kern w:val="20"/>
      <w:sz w:val="18"/>
      <w:szCs w:val="20"/>
      <w:lang w:val="en-US"/>
    </w:rPr>
  </w:style>
  <w:style w:type="character" w:customStyle="1" w:styleId="StyleFACorrespondingAuthorFootnote7ptChar">
    <w:name w:val="Style FA_Corresponding_Author_Footnote + 7 pt Char"/>
    <w:link w:val="StyleFACorrespondingAuthorFootnote7pt"/>
    <w:uiPriority w:val="99"/>
    <w:locked/>
    <w:rsid w:val="00080BA9"/>
    <w:rPr>
      <w:rFonts w:ascii="Arno Pro" w:hAnsi="Arno Pro"/>
      <w:kern w:val="20"/>
      <w:sz w:val="18"/>
      <w:lang w:val="en-US"/>
    </w:rPr>
  </w:style>
  <w:style w:type="paragraph" w:customStyle="1" w:styleId="FAAuthorInfoSubtitle">
    <w:name w:val="FA_Author_Info_Subtitle"/>
    <w:basedOn w:val="Normal"/>
    <w:link w:val="FAAuthorInfoSubtitleChar"/>
    <w:autoRedefine/>
    <w:uiPriority w:val="99"/>
    <w:rsid w:val="00080BA9"/>
    <w:pPr>
      <w:spacing w:before="120" w:after="60"/>
    </w:pPr>
    <w:rPr>
      <w:rFonts w:ascii="Myriad Pro Light" w:hAnsi="Myriad Pro Light"/>
      <w:b/>
      <w:kern w:val="21"/>
      <w:sz w:val="14"/>
      <w:szCs w:val="20"/>
      <w:lang w:val="en-US"/>
    </w:rPr>
  </w:style>
  <w:style w:type="character" w:customStyle="1" w:styleId="FAAuthorInfoSubtitleChar">
    <w:name w:val="FA_Author_Info_Subtitle Char"/>
    <w:link w:val="FAAuthorInfoSubtitle"/>
    <w:uiPriority w:val="99"/>
    <w:locked/>
    <w:rsid w:val="00080BA9"/>
    <w:rPr>
      <w:rFonts w:ascii="Myriad Pro Light" w:hAnsi="Myriad Pro Light"/>
      <w:b/>
      <w:kern w:val="21"/>
      <w:sz w:val="14"/>
      <w:lang w:val="en-US"/>
    </w:rPr>
  </w:style>
  <w:style w:type="paragraph" w:styleId="FootnoteText">
    <w:name w:val="footnote text"/>
    <w:basedOn w:val="Normal"/>
    <w:link w:val="FootnoteTextChar"/>
    <w:uiPriority w:val="99"/>
    <w:rsid w:val="007D5643"/>
  </w:style>
  <w:style w:type="character" w:customStyle="1" w:styleId="FootnoteTextChar">
    <w:name w:val="Footnote Text Char"/>
    <w:basedOn w:val="DefaultParagraphFont"/>
    <w:link w:val="FootnoteText"/>
    <w:uiPriority w:val="99"/>
    <w:locked/>
    <w:rsid w:val="007D5643"/>
    <w:rPr>
      <w:rFonts w:cs="Times New Roman"/>
    </w:rPr>
  </w:style>
  <w:style w:type="character" w:styleId="FootnoteReference">
    <w:name w:val="footnote reference"/>
    <w:basedOn w:val="DefaultParagraphFont"/>
    <w:uiPriority w:val="99"/>
    <w:rsid w:val="007D5643"/>
    <w:rPr>
      <w:rFonts w:cs="Times New Roman"/>
      <w:vertAlign w:val="superscript"/>
    </w:rPr>
  </w:style>
  <w:style w:type="character" w:styleId="Strong">
    <w:name w:val="Strong"/>
    <w:basedOn w:val="DefaultParagraphFont"/>
    <w:uiPriority w:val="99"/>
    <w:qFormat/>
    <w:rsid w:val="003D1F82"/>
    <w:rPr>
      <w:rFonts w:cs="Times New Roman"/>
      <w:b/>
      <w:bCs/>
    </w:rPr>
  </w:style>
  <w:style w:type="character" w:customStyle="1" w:styleId="full">
    <w:name w:val="full"/>
    <w:basedOn w:val="DefaultParagraphFont"/>
    <w:uiPriority w:val="99"/>
    <w:rsid w:val="009A7D38"/>
    <w:rPr>
      <w:rFonts w:cs="Times New Roman"/>
    </w:rPr>
  </w:style>
  <w:style w:type="character" w:customStyle="1" w:styleId="st">
    <w:name w:val="st"/>
    <w:basedOn w:val="DefaultParagraphFont"/>
    <w:uiPriority w:val="99"/>
    <w:rsid w:val="00A65995"/>
    <w:rPr>
      <w:rFonts w:cs="Times New Roman"/>
    </w:rPr>
  </w:style>
  <w:style w:type="character" w:styleId="Emphasis">
    <w:name w:val="Emphasis"/>
    <w:basedOn w:val="DefaultParagraphFont"/>
    <w:uiPriority w:val="99"/>
    <w:qFormat/>
    <w:rsid w:val="00A65995"/>
    <w:rPr>
      <w:rFonts w:cs="Times New Roman"/>
      <w:i/>
      <w:iCs/>
    </w:rPr>
  </w:style>
  <w:style w:type="character" w:styleId="CommentReference">
    <w:name w:val="annotation reference"/>
    <w:basedOn w:val="DefaultParagraphFont"/>
    <w:uiPriority w:val="99"/>
    <w:semiHidden/>
    <w:rsid w:val="00882C7B"/>
    <w:rPr>
      <w:rFonts w:cs="Times New Roman"/>
      <w:sz w:val="16"/>
      <w:szCs w:val="16"/>
    </w:rPr>
  </w:style>
  <w:style w:type="paragraph" w:styleId="CommentText">
    <w:name w:val="annotation text"/>
    <w:basedOn w:val="Normal"/>
    <w:link w:val="CommentTextChar"/>
    <w:uiPriority w:val="99"/>
    <w:semiHidden/>
    <w:rsid w:val="00882C7B"/>
    <w:rPr>
      <w:sz w:val="20"/>
      <w:szCs w:val="20"/>
    </w:rPr>
  </w:style>
  <w:style w:type="character" w:customStyle="1" w:styleId="CommentTextChar">
    <w:name w:val="Comment Text Char"/>
    <w:basedOn w:val="DefaultParagraphFont"/>
    <w:link w:val="CommentText"/>
    <w:uiPriority w:val="99"/>
    <w:semiHidden/>
    <w:locked/>
    <w:rsid w:val="00D129E1"/>
    <w:rPr>
      <w:rFonts w:cs="Times New Roman"/>
      <w:sz w:val="20"/>
      <w:szCs w:val="20"/>
      <w:lang w:val="en-GB"/>
    </w:rPr>
  </w:style>
  <w:style w:type="paragraph" w:styleId="CommentSubject">
    <w:name w:val="annotation subject"/>
    <w:basedOn w:val="CommentText"/>
    <w:next w:val="CommentText"/>
    <w:link w:val="CommentSubjectChar"/>
    <w:uiPriority w:val="99"/>
    <w:semiHidden/>
    <w:rsid w:val="00882C7B"/>
    <w:rPr>
      <w:b/>
      <w:bCs/>
    </w:rPr>
  </w:style>
  <w:style w:type="character" w:customStyle="1" w:styleId="CommentSubjectChar">
    <w:name w:val="Comment Subject Char"/>
    <w:basedOn w:val="CommentTextChar"/>
    <w:link w:val="CommentSubject"/>
    <w:uiPriority w:val="99"/>
    <w:semiHidden/>
    <w:locked/>
    <w:rsid w:val="00D129E1"/>
    <w:rPr>
      <w:rFonts w:cs="Times New Roman"/>
      <w:b/>
      <w:bCs/>
      <w:sz w:val="20"/>
      <w:szCs w:val="20"/>
      <w:lang w:val="en-GB"/>
    </w:rPr>
  </w:style>
  <w:style w:type="paragraph" w:styleId="Revision">
    <w:name w:val="Revision"/>
    <w:hidden/>
    <w:uiPriority w:val="99"/>
    <w:semiHidden/>
    <w:rsid w:val="00B525C6"/>
    <w:rPr>
      <w:sz w:val="24"/>
      <w:szCs w:val="24"/>
      <w:lang w:val="en-GB"/>
    </w:rPr>
  </w:style>
  <w:style w:type="paragraph" w:styleId="ListParagraph">
    <w:name w:val="List Paragraph"/>
    <w:basedOn w:val="Normal"/>
    <w:uiPriority w:val="99"/>
    <w:qFormat/>
    <w:rsid w:val="00607515"/>
    <w:pPr>
      <w:ind w:left="720"/>
      <w:contextualSpacing/>
    </w:pPr>
  </w:style>
  <w:style w:type="character" w:customStyle="1" w:styleId="Heading1Char">
    <w:name w:val="Heading 1 Char"/>
    <w:basedOn w:val="DefaultParagraphFont"/>
    <w:link w:val="Heading1"/>
    <w:uiPriority w:val="9"/>
    <w:rsid w:val="00C33411"/>
    <w:rPr>
      <w:rFonts w:ascii="Times" w:hAnsi="Times"/>
      <w:b/>
      <w:bCs/>
      <w:kern w:val="36"/>
      <w:sz w:val="48"/>
      <w:szCs w:val="4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2F5"/>
    <w:rPr>
      <w:sz w:val="24"/>
      <w:szCs w:val="24"/>
      <w:lang w:val="en-GB"/>
    </w:rPr>
  </w:style>
  <w:style w:type="paragraph" w:styleId="Heading1">
    <w:name w:val="heading 1"/>
    <w:basedOn w:val="Normal"/>
    <w:link w:val="Heading1Char"/>
    <w:uiPriority w:val="9"/>
    <w:qFormat/>
    <w:locked/>
    <w:rsid w:val="00C33411"/>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466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046615"/>
    <w:rPr>
      <w:rFonts w:ascii="Lucida Grande" w:hAnsi="Lucida Grande" w:cs="Lucida Grande"/>
      <w:sz w:val="18"/>
      <w:szCs w:val="18"/>
    </w:rPr>
  </w:style>
  <w:style w:type="paragraph" w:customStyle="1" w:styleId="BDAbstract">
    <w:name w:val="BD_Abstract"/>
    <w:basedOn w:val="Normal"/>
    <w:next w:val="Normal"/>
    <w:link w:val="BDAbstractChar"/>
    <w:autoRedefine/>
    <w:uiPriority w:val="99"/>
    <w:rsid w:val="009D26A8"/>
    <w:pPr>
      <w:pBdr>
        <w:top w:val="single" w:sz="4" w:space="1" w:color="auto"/>
        <w:bottom w:val="single" w:sz="4" w:space="1" w:color="auto"/>
      </w:pBdr>
      <w:spacing w:before="100" w:after="600"/>
      <w:jc w:val="both"/>
    </w:pPr>
    <w:rPr>
      <w:rFonts w:ascii="Arial" w:hAnsi="Arial"/>
      <w:kern w:val="21"/>
      <w:sz w:val="22"/>
      <w:szCs w:val="20"/>
      <w:lang w:val="en-US"/>
    </w:rPr>
  </w:style>
  <w:style w:type="character" w:customStyle="1" w:styleId="BDAbstractChar">
    <w:name w:val="BD_Abstract Char"/>
    <w:link w:val="BDAbstract"/>
    <w:uiPriority w:val="99"/>
    <w:locked/>
    <w:rsid w:val="009D26A8"/>
    <w:rPr>
      <w:rFonts w:ascii="Arial" w:hAnsi="Arial"/>
      <w:kern w:val="21"/>
      <w:sz w:val="22"/>
      <w:lang w:val="en-US"/>
    </w:rPr>
  </w:style>
  <w:style w:type="paragraph" w:customStyle="1" w:styleId="TAMainText">
    <w:name w:val="TA_Main_Text"/>
    <w:basedOn w:val="Normal"/>
    <w:autoRedefine/>
    <w:uiPriority w:val="99"/>
    <w:rsid w:val="002D4109"/>
    <w:pPr>
      <w:spacing w:after="60" w:line="360" w:lineRule="auto"/>
      <w:jc w:val="both"/>
    </w:pPr>
    <w:rPr>
      <w:rFonts w:ascii="Arial" w:hAnsi="Arial" w:cs="Arial"/>
      <w:color w:val="000000"/>
      <w:kern w:val="21"/>
      <w:sz w:val="22"/>
      <w:szCs w:val="22"/>
      <w:lang w:val="en-US"/>
    </w:rPr>
  </w:style>
  <w:style w:type="paragraph" w:customStyle="1" w:styleId="Pa12">
    <w:name w:val="Pa12"/>
    <w:basedOn w:val="Normal"/>
    <w:next w:val="Normal"/>
    <w:uiPriority w:val="99"/>
    <w:rsid w:val="000E7DF0"/>
    <w:pPr>
      <w:widowControl w:val="0"/>
      <w:autoSpaceDE w:val="0"/>
      <w:autoSpaceDN w:val="0"/>
      <w:adjustRightInd w:val="0"/>
      <w:spacing w:line="191" w:lineRule="atLeast"/>
    </w:pPr>
    <w:rPr>
      <w:rFonts w:ascii="ITC Officina Sans Std Book" w:hAnsi="ITC Officina Sans Std Book"/>
      <w:lang w:val="en-US"/>
    </w:rPr>
  </w:style>
  <w:style w:type="character" w:styleId="Hyperlink">
    <w:name w:val="Hyperlink"/>
    <w:basedOn w:val="DefaultParagraphFont"/>
    <w:uiPriority w:val="99"/>
    <w:rsid w:val="000E7DF0"/>
    <w:rPr>
      <w:rFonts w:cs="Times New Roman"/>
      <w:color w:val="0000FF"/>
      <w:u w:val="single"/>
    </w:rPr>
  </w:style>
  <w:style w:type="paragraph" w:customStyle="1" w:styleId="Default">
    <w:name w:val="Default"/>
    <w:uiPriority w:val="99"/>
    <w:rsid w:val="000E7DF0"/>
    <w:pPr>
      <w:widowControl w:val="0"/>
      <w:autoSpaceDE w:val="0"/>
      <w:autoSpaceDN w:val="0"/>
      <w:adjustRightInd w:val="0"/>
    </w:pPr>
    <w:rPr>
      <w:rFonts w:ascii="ITC Officina Sans Std Book" w:hAnsi="ITC Officina Sans Std Book" w:cs="ITC Officina Sans Std Book"/>
      <w:color w:val="000000"/>
      <w:sz w:val="24"/>
      <w:szCs w:val="24"/>
    </w:rPr>
  </w:style>
  <w:style w:type="paragraph" w:customStyle="1" w:styleId="Pa7">
    <w:name w:val="Pa7"/>
    <w:basedOn w:val="Default"/>
    <w:next w:val="Default"/>
    <w:uiPriority w:val="99"/>
    <w:rsid w:val="000E7DF0"/>
    <w:pPr>
      <w:spacing w:line="151" w:lineRule="atLeast"/>
    </w:pPr>
    <w:rPr>
      <w:rFonts w:cs="Times New Roman"/>
      <w:color w:val="auto"/>
    </w:rPr>
  </w:style>
  <w:style w:type="paragraph" w:styleId="Footer">
    <w:name w:val="footer"/>
    <w:basedOn w:val="Normal"/>
    <w:link w:val="FooterChar"/>
    <w:uiPriority w:val="99"/>
    <w:rsid w:val="000E7DF0"/>
    <w:pPr>
      <w:tabs>
        <w:tab w:val="center" w:pos="4320"/>
        <w:tab w:val="right" w:pos="8640"/>
      </w:tabs>
    </w:pPr>
  </w:style>
  <w:style w:type="character" w:customStyle="1" w:styleId="FooterChar">
    <w:name w:val="Footer Char"/>
    <w:basedOn w:val="DefaultParagraphFont"/>
    <w:link w:val="Footer"/>
    <w:uiPriority w:val="99"/>
    <w:locked/>
    <w:rsid w:val="000E7DF0"/>
    <w:rPr>
      <w:rFonts w:cs="Times New Roman"/>
    </w:rPr>
  </w:style>
  <w:style w:type="character" w:styleId="PageNumber">
    <w:name w:val="page number"/>
    <w:basedOn w:val="DefaultParagraphFont"/>
    <w:uiPriority w:val="99"/>
    <w:semiHidden/>
    <w:rsid w:val="000E7DF0"/>
    <w:rPr>
      <w:rFonts w:cs="Times New Roman"/>
    </w:rPr>
  </w:style>
  <w:style w:type="paragraph" w:customStyle="1" w:styleId="BATitle">
    <w:name w:val="BA_Title"/>
    <w:basedOn w:val="Normal"/>
    <w:next w:val="Normal"/>
    <w:autoRedefine/>
    <w:uiPriority w:val="99"/>
    <w:rsid w:val="000E7DF0"/>
    <w:pPr>
      <w:spacing w:before="1400" w:after="180"/>
    </w:pPr>
    <w:rPr>
      <w:rFonts w:ascii="Myriad Pro Light" w:hAnsi="Myriad Pro Light"/>
      <w:b/>
      <w:kern w:val="36"/>
      <w:sz w:val="34"/>
      <w:lang w:val="en-US"/>
    </w:rPr>
  </w:style>
  <w:style w:type="paragraph" w:customStyle="1" w:styleId="BBAuthorName">
    <w:name w:val="BB_Author_Name"/>
    <w:basedOn w:val="Normal"/>
    <w:next w:val="BCAuthorAddress"/>
    <w:autoRedefine/>
    <w:uiPriority w:val="99"/>
    <w:rsid w:val="0077447B"/>
    <w:pPr>
      <w:spacing w:after="180" w:line="360" w:lineRule="auto"/>
    </w:pPr>
    <w:rPr>
      <w:rFonts w:ascii="Arno Pro" w:hAnsi="Arno Pro"/>
      <w:kern w:val="26"/>
      <w:lang w:val="en-US"/>
    </w:rPr>
  </w:style>
  <w:style w:type="paragraph" w:customStyle="1" w:styleId="BCAuthorAddress">
    <w:name w:val="BC_Author_Address"/>
    <w:basedOn w:val="Normal"/>
    <w:next w:val="Normal"/>
    <w:autoRedefine/>
    <w:uiPriority w:val="99"/>
    <w:rsid w:val="000E7DF0"/>
    <w:pPr>
      <w:spacing w:after="60"/>
    </w:pPr>
    <w:rPr>
      <w:rFonts w:ascii="Arno Pro" w:hAnsi="Arno Pro"/>
      <w:kern w:val="22"/>
      <w:sz w:val="20"/>
      <w:lang w:val="en-US"/>
    </w:rPr>
  </w:style>
  <w:style w:type="paragraph" w:customStyle="1" w:styleId="BGKeywords">
    <w:name w:val="BG_Keywords"/>
    <w:basedOn w:val="Normal"/>
    <w:next w:val="Normal"/>
    <w:autoRedefine/>
    <w:uiPriority w:val="99"/>
    <w:rsid w:val="009A406B"/>
    <w:pPr>
      <w:spacing w:after="220" w:line="360" w:lineRule="auto"/>
    </w:pPr>
    <w:rPr>
      <w:rFonts w:ascii="Arno Pro" w:hAnsi="Arno Pro"/>
      <w:i/>
      <w:kern w:val="22"/>
      <w:sz w:val="20"/>
      <w:lang w:val="en-US"/>
    </w:rPr>
  </w:style>
  <w:style w:type="paragraph" w:customStyle="1" w:styleId="StyleFACorrespondingAuthorFootnote7pt">
    <w:name w:val="Style FA_Corresponding_Author_Footnote + 7 pt"/>
    <w:basedOn w:val="Normal"/>
    <w:next w:val="BGKeywords"/>
    <w:link w:val="StyleFACorrespondingAuthorFootnote7ptChar"/>
    <w:autoRedefine/>
    <w:uiPriority w:val="99"/>
    <w:rsid w:val="00080BA9"/>
    <w:rPr>
      <w:rFonts w:ascii="Arno Pro" w:hAnsi="Arno Pro"/>
      <w:kern w:val="20"/>
      <w:sz w:val="18"/>
      <w:szCs w:val="20"/>
      <w:lang w:val="en-US"/>
    </w:rPr>
  </w:style>
  <w:style w:type="character" w:customStyle="1" w:styleId="StyleFACorrespondingAuthorFootnote7ptChar">
    <w:name w:val="Style FA_Corresponding_Author_Footnote + 7 pt Char"/>
    <w:link w:val="StyleFACorrespondingAuthorFootnote7pt"/>
    <w:uiPriority w:val="99"/>
    <w:locked/>
    <w:rsid w:val="00080BA9"/>
    <w:rPr>
      <w:rFonts w:ascii="Arno Pro" w:hAnsi="Arno Pro"/>
      <w:kern w:val="20"/>
      <w:sz w:val="18"/>
      <w:lang w:val="en-US"/>
    </w:rPr>
  </w:style>
  <w:style w:type="paragraph" w:customStyle="1" w:styleId="FAAuthorInfoSubtitle">
    <w:name w:val="FA_Author_Info_Subtitle"/>
    <w:basedOn w:val="Normal"/>
    <w:link w:val="FAAuthorInfoSubtitleChar"/>
    <w:autoRedefine/>
    <w:uiPriority w:val="99"/>
    <w:rsid w:val="00080BA9"/>
    <w:pPr>
      <w:spacing w:before="120" w:after="60"/>
    </w:pPr>
    <w:rPr>
      <w:rFonts w:ascii="Myriad Pro Light" w:hAnsi="Myriad Pro Light"/>
      <w:b/>
      <w:kern w:val="21"/>
      <w:sz w:val="14"/>
      <w:szCs w:val="20"/>
      <w:lang w:val="en-US"/>
    </w:rPr>
  </w:style>
  <w:style w:type="character" w:customStyle="1" w:styleId="FAAuthorInfoSubtitleChar">
    <w:name w:val="FA_Author_Info_Subtitle Char"/>
    <w:link w:val="FAAuthorInfoSubtitle"/>
    <w:uiPriority w:val="99"/>
    <w:locked/>
    <w:rsid w:val="00080BA9"/>
    <w:rPr>
      <w:rFonts w:ascii="Myriad Pro Light" w:hAnsi="Myriad Pro Light"/>
      <w:b/>
      <w:kern w:val="21"/>
      <w:sz w:val="14"/>
      <w:lang w:val="en-US"/>
    </w:rPr>
  </w:style>
  <w:style w:type="paragraph" w:styleId="FootnoteText">
    <w:name w:val="footnote text"/>
    <w:basedOn w:val="Normal"/>
    <w:link w:val="FootnoteTextChar"/>
    <w:uiPriority w:val="99"/>
    <w:rsid w:val="007D5643"/>
  </w:style>
  <w:style w:type="character" w:customStyle="1" w:styleId="FootnoteTextChar">
    <w:name w:val="Footnote Text Char"/>
    <w:basedOn w:val="DefaultParagraphFont"/>
    <w:link w:val="FootnoteText"/>
    <w:uiPriority w:val="99"/>
    <w:locked/>
    <w:rsid w:val="007D5643"/>
    <w:rPr>
      <w:rFonts w:cs="Times New Roman"/>
    </w:rPr>
  </w:style>
  <w:style w:type="character" w:styleId="FootnoteReference">
    <w:name w:val="footnote reference"/>
    <w:basedOn w:val="DefaultParagraphFont"/>
    <w:uiPriority w:val="99"/>
    <w:rsid w:val="007D5643"/>
    <w:rPr>
      <w:rFonts w:cs="Times New Roman"/>
      <w:vertAlign w:val="superscript"/>
    </w:rPr>
  </w:style>
  <w:style w:type="character" w:styleId="Strong">
    <w:name w:val="Strong"/>
    <w:basedOn w:val="DefaultParagraphFont"/>
    <w:uiPriority w:val="99"/>
    <w:qFormat/>
    <w:rsid w:val="003D1F82"/>
    <w:rPr>
      <w:rFonts w:cs="Times New Roman"/>
      <w:b/>
      <w:bCs/>
    </w:rPr>
  </w:style>
  <w:style w:type="character" w:customStyle="1" w:styleId="full">
    <w:name w:val="full"/>
    <w:basedOn w:val="DefaultParagraphFont"/>
    <w:uiPriority w:val="99"/>
    <w:rsid w:val="009A7D38"/>
    <w:rPr>
      <w:rFonts w:cs="Times New Roman"/>
    </w:rPr>
  </w:style>
  <w:style w:type="character" w:customStyle="1" w:styleId="st">
    <w:name w:val="st"/>
    <w:basedOn w:val="DefaultParagraphFont"/>
    <w:uiPriority w:val="99"/>
    <w:rsid w:val="00A65995"/>
    <w:rPr>
      <w:rFonts w:cs="Times New Roman"/>
    </w:rPr>
  </w:style>
  <w:style w:type="character" w:styleId="Emphasis">
    <w:name w:val="Emphasis"/>
    <w:basedOn w:val="DefaultParagraphFont"/>
    <w:uiPriority w:val="99"/>
    <w:qFormat/>
    <w:rsid w:val="00A65995"/>
    <w:rPr>
      <w:rFonts w:cs="Times New Roman"/>
      <w:i/>
      <w:iCs/>
    </w:rPr>
  </w:style>
  <w:style w:type="character" w:styleId="CommentReference">
    <w:name w:val="annotation reference"/>
    <w:basedOn w:val="DefaultParagraphFont"/>
    <w:uiPriority w:val="99"/>
    <w:semiHidden/>
    <w:rsid w:val="00882C7B"/>
    <w:rPr>
      <w:rFonts w:cs="Times New Roman"/>
      <w:sz w:val="16"/>
      <w:szCs w:val="16"/>
    </w:rPr>
  </w:style>
  <w:style w:type="paragraph" w:styleId="CommentText">
    <w:name w:val="annotation text"/>
    <w:basedOn w:val="Normal"/>
    <w:link w:val="CommentTextChar"/>
    <w:uiPriority w:val="99"/>
    <w:semiHidden/>
    <w:rsid w:val="00882C7B"/>
    <w:rPr>
      <w:sz w:val="20"/>
      <w:szCs w:val="20"/>
    </w:rPr>
  </w:style>
  <w:style w:type="character" w:customStyle="1" w:styleId="CommentTextChar">
    <w:name w:val="Comment Text Char"/>
    <w:basedOn w:val="DefaultParagraphFont"/>
    <w:link w:val="CommentText"/>
    <w:uiPriority w:val="99"/>
    <w:semiHidden/>
    <w:locked/>
    <w:rsid w:val="00D129E1"/>
    <w:rPr>
      <w:rFonts w:cs="Times New Roman"/>
      <w:sz w:val="20"/>
      <w:szCs w:val="20"/>
      <w:lang w:val="en-GB"/>
    </w:rPr>
  </w:style>
  <w:style w:type="paragraph" w:styleId="CommentSubject">
    <w:name w:val="annotation subject"/>
    <w:basedOn w:val="CommentText"/>
    <w:next w:val="CommentText"/>
    <w:link w:val="CommentSubjectChar"/>
    <w:uiPriority w:val="99"/>
    <w:semiHidden/>
    <w:rsid w:val="00882C7B"/>
    <w:rPr>
      <w:b/>
      <w:bCs/>
    </w:rPr>
  </w:style>
  <w:style w:type="character" w:customStyle="1" w:styleId="CommentSubjectChar">
    <w:name w:val="Comment Subject Char"/>
    <w:basedOn w:val="CommentTextChar"/>
    <w:link w:val="CommentSubject"/>
    <w:uiPriority w:val="99"/>
    <w:semiHidden/>
    <w:locked/>
    <w:rsid w:val="00D129E1"/>
    <w:rPr>
      <w:rFonts w:cs="Times New Roman"/>
      <w:b/>
      <w:bCs/>
      <w:sz w:val="20"/>
      <w:szCs w:val="20"/>
      <w:lang w:val="en-GB"/>
    </w:rPr>
  </w:style>
  <w:style w:type="paragraph" w:styleId="Revision">
    <w:name w:val="Revision"/>
    <w:hidden/>
    <w:uiPriority w:val="99"/>
    <w:semiHidden/>
    <w:rsid w:val="00B525C6"/>
    <w:rPr>
      <w:sz w:val="24"/>
      <w:szCs w:val="24"/>
      <w:lang w:val="en-GB"/>
    </w:rPr>
  </w:style>
  <w:style w:type="paragraph" w:styleId="ListParagraph">
    <w:name w:val="List Paragraph"/>
    <w:basedOn w:val="Normal"/>
    <w:uiPriority w:val="99"/>
    <w:qFormat/>
    <w:rsid w:val="00607515"/>
    <w:pPr>
      <w:ind w:left="720"/>
      <w:contextualSpacing/>
    </w:pPr>
  </w:style>
  <w:style w:type="character" w:customStyle="1" w:styleId="Heading1Char">
    <w:name w:val="Heading 1 Char"/>
    <w:basedOn w:val="DefaultParagraphFont"/>
    <w:link w:val="Heading1"/>
    <w:uiPriority w:val="9"/>
    <w:rsid w:val="00C33411"/>
    <w:rPr>
      <w:rFonts w:ascii="Times" w:hAnsi="Times"/>
      <w:b/>
      <w:bCs/>
      <w:kern w:val="36"/>
      <w:sz w:val="48"/>
      <w:szCs w:val="4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858917">
      <w:bodyDiv w:val="1"/>
      <w:marLeft w:val="0"/>
      <w:marRight w:val="0"/>
      <w:marTop w:val="0"/>
      <w:marBottom w:val="0"/>
      <w:divBdr>
        <w:top w:val="none" w:sz="0" w:space="0" w:color="auto"/>
        <w:left w:val="none" w:sz="0" w:space="0" w:color="auto"/>
        <w:bottom w:val="none" w:sz="0" w:space="0" w:color="auto"/>
        <w:right w:val="none" w:sz="0" w:space="0" w:color="auto"/>
      </w:divBdr>
    </w:div>
    <w:div w:id="134312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15</Pages>
  <Words>6253</Words>
  <Characters>35647</Characters>
  <Application>Microsoft Macintosh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Brief Communication</vt:lpstr>
    </vt:vector>
  </TitlesOfParts>
  <Company>Dunn School</Company>
  <LinksUpToDate>false</LinksUpToDate>
  <CharactersWithSpaces>41817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Brief Communication</dc:title>
  <dc:subject/>
  <dc:creator>Oreste Acuto</dc:creator>
  <cp:keywords/>
  <dc:description/>
  <cp:lastModifiedBy>Oreste Acuto</cp:lastModifiedBy>
  <cp:revision>29</cp:revision>
  <cp:lastPrinted>2013-02-08T10:55:00Z</cp:lastPrinted>
  <dcterms:created xsi:type="dcterms:W3CDTF">2013-02-08T08:56:00Z</dcterms:created>
  <dcterms:modified xsi:type="dcterms:W3CDTF">2013-02-08T15:35:00Z</dcterms:modified>
</cp:coreProperties>
</file>